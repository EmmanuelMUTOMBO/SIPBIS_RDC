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86025" w14:textId="77777777" w:rsidR="001076E0" w:rsidRPr="001076E0" w:rsidRDefault="001076E0" w:rsidP="001076E0">
      <w:pPr>
        <w:keepNext/>
        <w:keepLines/>
        <w:spacing w:after="0" w:line="240" w:lineRule="auto"/>
        <w:ind w:left="1560" w:right="-567" w:hanging="1560"/>
        <w:outlineLvl w:val="0"/>
        <w:rPr>
          <w:rFonts w:asciiTheme="majorHAnsi" w:eastAsiaTheme="majorEastAsia" w:hAnsiTheme="majorHAnsi" w:cstheme="majorBidi"/>
          <w:b/>
          <w:bCs/>
          <w:sz w:val="28"/>
          <w:szCs w:val="30"/>
        </w:rPr>
      </w:pPr>
      <w:bookmarkStart w:id="0" w:name="_Toc183498336"/>
      <w:r w:rsidRPr="001076E0">
        <w:rPr>
          <w:rFonts w:asciiTheme="majorHAnsi" w:eastAsiaTheme="majorEastAsia" w:hAnsiTheme="majorHAnsi" w:cstheme="majorBidi"/>
          <w:b/>
          <w:bCs/>
          <w:sz w:val="28"/>
          <w:szCs w:val="30"/>
        </w:rPr>
        <w:t xml:space="preserve">1.2.  </w:t>
      </w:r>
      <w:r w:rsidRPr="001076E0">
        <w:rPr>
          <w:rFonts w:asciiTheme="majorHAnsi" w:eastAsiaTheme="majorEastAsia" w:hAnsiTheme="majorHAnsi" w:cstheme="majorBidi"/>
          <w:b/>
          <w:bCs/>
          <w:sz w:val="24"/>
          <w:szCs w:val="30"/>
        </w:rPr>
        <w:t>PRESENTATION DE BASES DE DONNEES STATISTIQUES ET OUTILS UTILISES</w:t>
      </w:r>
      <w:bookmarkEnd w:id="0"/>
    </w:p>
    <w:p w14:paraId="3A3D4C53" w14:textId="77777777" w:rsidR="001076E0" w:rsidRPr="001076E0" w:rsidRDefault="001076E0" w:rsidP="001076E0">
      <w:pPr>
        <w:spacing w:line="240" w:lineRule="auto"/>
        <w:ind w:left="426" w:right="-567"/>
        <w:contextualSpacing/>
        <w:jc w:val="both"/>
        <w:rPr>
          <w:rFonts w:ascii="Times New Roman" w:eastAsia="Times New Roman" w:hAnsi="Times New Roman" w:cs="Times New Roman"/>
          <w:color w:val="000000"/>
          <w:sz w:val="2"/>
          <w:szCs w:val="26"/>
          <w:lang w:eastAsia="fr-FR"/>
        </w:rPr>
      </w:pPr>
    </w:p>
    <w:p w14:paraId="5CA5E0AC" w14:textId="77777777" w:rsidR="001076E0" w:rsidRPr="001076E0" w:rsidRDefault="001076E0" w:rsidP="001076E0">
      <w:pPr>
        <w:spacing w:after="120" w:line="240" w:lineRule="auto"/>
        <w:ind w:right="-567"/>
        <w:jc w:val="both"/>
        <w:rPr>
          <w:rFonts w:ascii="Times New Roman" w:eastAsia="Times New Roman" w:hAnsi="Times New Roman" w:cs="Times New Roman"/>
          <w:color w:val="000000"/>
          <w:sz w:val="24"/>
          <w:szCs w:val="26"/>
          <w:lang w:eastAsia="fr-FR"/>
        </w:rPr>
      </w:pPr>
      <w:r w:rsidRPr="001076E0">
        <w:rPr>
          <w:rFonts w:ascii="Times New Roman" w:eastAsia="Times New Roman" w:hAnsi="Times New Roman" w:cs="Times New Roman"/>
          <w:color w:val="000000"/>
          <w:sz w:val="24"/>
          <w:szCs w:val="26"/>
          <w:lang w:eastAsia="fr-FR"/>
        </w:rPr>
        <w:t>1.2.1. BASE DE DONNEES</w:t>
      </w:r>
    </w:p>
    <w:p w14:paraId="62A8FC20" w14:textId="77777777" w:rsidR="001076E0" w:rsidRPr="001076E0" w:rsidRDefault="001076E0" w:rsidP="001076E0">
      <w:pPr>
        <w:spacing w:line="240" w:lineRule="auto"/>
        <w:ind w:right="-567"/>
        <w:contextualSpacing/>
        <w:jc w:val="both"/>
        <w:rPr>
          <w:rFonts w:ascii="Times New Roman" w:eastAsia="Times New Roman" w:hAnsi="Times New Roman" w:cs="Times New Roman"/>
          <w:color w:val="000000"/>
          <w:sz w:val="24"/>
          <w:szCs w:val="26"/>
          <w:lang w:eastAsia="fr-FR"/>
        </w:rPr>
      </w:pPr>
      <w:r w:rsidRPr="001076E0">
        <w:rPr>
          <w:rFonts w:ascii="Times New Roman" w:eastAsia="Times New Roman" w:hAnsi="Times New Roman" w:cs="Times New Roman"/>
          <w:color w:val="000000"/>
          <w:sz w:val="24"/>
          <w:szCs w:val="26"/>
          <w:lang w:eastAsia="fr-FR"/>
        </w:rPr>
        <w:t xml:space="preserve">Ce travail est rendu possible grâce à la disponibilité de quatre (4) sources de bases des données (BDD) et de cinq outils ou instruments simple (logiciels), compilées de manière aussi cohérente dont les variables ont été traitées et analysées selon les thématiques et les domaines d’interventions recourus, en rapport avec les unités statistiques utilisées analysées dans cette étude scientifique. </w:t>
      </w:r>
    </w:p>
    <w:p w14:paraId="07DD4912" w14:textId="77777777" w:rsidR="001076E0" w:rsidRPr="001076E0" w:rsidRDefault="001076E0" w:rsidP="001076E0">
      <w:pPr>
        <w:spacing w:line="240" w:lineRule="auto"/>
        <w:ind w:right="-567"/>
        <w:contextualSpacing/>
        <w:jc w:val="both"/>
        <w:rPr>
          <w:rFonts w:ascii="Times New Roman" w:eastAsia="Times New Roman" w:hAnsi="Times New Roman" w:cs="Times New Roman"/>
          <w:color w:val="000000"/>
          <w:sz w:val="14"/>
          <w:szCs w:val="26"/>
          <w:lang w:eastAsia="fr-FR"/>
        </w:rPr>
      </w:pPr>
    </w:p>
    <w:tbl>
      <w:tblPr>
        <w:tblW w:w="54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8"/>
        <w:gridCol w:w="3753"/>
        <w:gridCol w:w="3718"/>
      </w:tblGrid>
      <w:tr w:rsidR="001076E0" w:rsidRPr="001076E0" w14:paraId="45199315" w14:textId="77777777" w:rsidTr="0001765C">
        <w:trPr>
          <w:trHeight w:val="227"/>
        </w:trPr>
        <w:tc>
          <w:tcPr>
            <w:tcW w:w="1184" w:type="pct"/>
            <w:shd w:val="clear" w:color="auto" w:fill="DDD9C3" w:themeFill="background2" w:themeFillShade="E6"/>
          </w:tcPr>
          <w:p w14:paraId="4F48EB2A" w14:textId="77777777" w:rsidR="001076E0" w:rsidRPr="001076E0" w:rsidRDefault="001076E0" w:rsidP="001076E0">
            <w:pPr>
              <w:spacing w:after="0" w:line="240" w:lineRule="auto"/>
              <w:ind w:right="-108"/>
              <w:contextualSpacing/>
              <w:jc w:val="center"/>
              <w:rPr>
                <w:rFonts w:ascii="Times New Roman" w:eastAsia="Times New Roman" w:hAnsi="Times New Roman" w:cs="Times New Roman"/>
                <w:b/>
                <w:sz w:val="26"/>
                <w:szCs w:val="26"/>
                <w:lang w:eastAsia="fr-FR"/>
              </w:rPr>
            </w:pPr>
            <w:r w:rsidRPr="001076E0">
              <w:rPr>
                <w:rFonts w:ascii="Times New Roman" w:eastAsia="Times New Roman" w:hAnsi="Times New Roman" w:cs="Times New Roman"/>
                <w:b/>
                <w:sz w:val="26"/>
                <w:szCs w:val="26"/>
                <w:lang w:eastAsia="fr-FR"/>
              </w:rPr>
              <w:t>SOURCE</w:t>
            </w:r>
          </w:p>
        </w:tc>
        <w:tc>
          <w:tcPr>
            <w:tcW w:w="1917" w:type="pct"/>
            <w:shd w:val="clear" w:color="auto" w:fill="DDD9C3" w:themeFill="background2" w:themeFillShade="E6"/>
          </w:tcPr>
          <w:p w14:paraId="3B7289DE" w14:textId="77777777" w:rsidR="001076E0" w:rsidRPr="001076E0" w:rsidRDefault="001076E0" w:rsidP="001076E0">
            <w:pPr>
              <w:spacing w:after="0" w:line="240" w:lineRule="auto"/>
              <w:ind w:right="-567"/>
              <w:contextualSpacing/>
              <w:jc w:val="center"/>
              <w:rPr>
                <w:rFonts w:ascii="Times New Roman" w:eastAsia="Times New Roman" w:hAnsi="Times New Roman" w:cs="Times New Roman"/>
                <w:b/>
                <w:sz w:val="26"/>
                <w:szCs w:val="26"/>
                <w:lang w:eastAsia="fr-FR"/>
              </w:rPr>
            </w:pPr>
            <w:r w:rsidRPr="001076E0">
              <w:rPr>
                <w:rFonts w:ascii="Times New Roman" w:eastAsia="Times New Roman" w:hAnsi="Times New Roman" w:cs="Times New Roman"/>
                <w:b/>
                <w:sz w:val="26"/>
                <w:szCs w:val="26"/>
                <w:lang w:eastAsia="fr-FR"/>
              </w:rPr>
              <w:t>DESCRIPTION</w:t>
            </w:r>
          </w:p>
        </w:tc>
        <w:tc>
          <w:tcPr>
            <w:tcW w:w="1899" w:type="pct"/>
            <w:shd w:val="clear" w:color="auto" w:fill="DDD9C3" w:themeFill="background2" w:themeFillShade="E6"/>
          </w:tcPr>
          <w:p w14:paraId="341FDACC" w14:textId="77777777" w:rsidR="001076E0" w:rsidRPr="001076E0" w:rsidRDefault="001076E0" w:rsidP="001076E0">
            <w:pPr>
              <w:spacing w:after="0" w:line="240" w:lineRule="auto"/>
              <w:ind w:right="-116"/>
              <w:contextualSpacing/>
              <w:jc w:val="center"/>
              <w:rPr>
                <w:rFonts w:ascii="Times New Roman" w:eastAsia="Times New Roman" w:hAnsi="Times New Roman" w:cs="Times New Roman"/>
                <w:b/>
                <w:sz w:val="26"/>
                <w:szCs w:val="26"/>
                <w:lang w:eastAsia="fr-FR"/>
              </w:rPr>
            </w:pPr>
            <w:r w:rsidRPr="001076E0">
              <w:rPr>
                <w:rFonts w:ascii="Times New Roman" w:eastAsia="Times New Roman" w:hAnsi="Times New Roman" w:cs="Times New Roman"/>
                <w:b/>
                <w:sz w:val="26"/>
                <w:szCs w:val="26"/>
                <w:lang w:eastAsia="fr-FR"/>
              </w:rPr>
              <w:t>UNITE STATISTIQUES</w:t>
            </w:r>
          </w:p>
        </w:tc>
      </w:tr>
      <w:tr w:rsidR="001076E0" w:rsidRPr="001076E0" w14:paraId="3408F9A6" w14:textId="77777777" w:rsidTr="0001765C">
        <w:trPr>
          <w:trHeight w:val="227"/>
        </w:trPr>
        <w:tc>
          <w:tcPr>
            <w:tcW w:w="1184" w:type="pct"/>
            <w:vAlign w:val="center"/>
          </w:tcPr>
          <w:p w14:paraId="012C77B5" w14:textId="77777777" w:rsidR="001076E0" w:rsidRPr="001076E0" w:rsidRDefault="001076E0" w:rsidP="001076E0">
            <w:pPr>
              <w:spacing w:after="0" w:line="240" w:lineRule="auto"/>
              <w:ind w:right="-108"/>
              <w:contextualSpacing/>
              <w:jc w:val="center"/>
              <w:rPr>
                <w:rFonts w:ascii="Times New Roman" w:eastAsia="Times New Roman" w:hAnsi="Times New Roman" w:cs="Times New Roman"/>
                <w:sz w:val="25"/>
                <w:szCs w:val="25"/>
                <w:lang w:eastAsia="fr-FR"/>
              </w:rPr>
            </w:pPr>
            <w:r w:rsidRPr="001076E0">
              <w:rPr>
                <w:rFonts w:ascii="Times New Roman" w:eastAsia="Times New Roman" w:hAnsi="Times New Roman" w:cs="Times New Roman"/>
                <w:sz w:val="25"/>
                <w:szCs w:val="25"/>
                <w:lang w:eastAsia="fr-FR"/>
              </w:rPr>
              <w:t>DIGE/Min EDU-NC</w:t>
            </w:r>
          </w:p>
        </w:tc>
        <w:tc>
          <w:tcPr>
            <w:tcW w:w="1917" w:type="pct"/>
          </w:tcPr>
          <w:p w14:paraId="21F8FD86" w14:textId="77777777" w:rsidR="001076E0" w:rsidRPr="001076E0" w:rsidRDefault="001076E0" w:rsidP="001076E0">
            <w:pPr>
              <w:spacing w:after="0" w:line="240" w:lineRule="auto"/>
              <w:ind w:right="-53"/>
              <w:contextualSpacing/>
              <w:jc w:val="both"/>
              <w:rPr>
                <w:rFonts w:ascii="Times New Roman" w:eastAsia="Times New Roman" w:hAnsi="Times New Roman" w:cs="Times New Roman"/>
                <w:sz w:val="25"/>
                <w:szCs w:val="25"/>
                <w:lang w:eastAsia="fr-FR"/>
              </w:rPr>
            </w:pPr>
            <w:r w:rsidRPr="001076E0">
              <w:rPr>
                <w:rFonts w:ascii="Times New Roman" w:eastAsia="Times New Roman" w:hAnsi="Times New Roman" w:cs="Times New Roman"/>
                <w:sz w:val="25"/>
                <w:szCs w:val="25"/>
                <w:lang w:eastAsia="fr-FR"/>
              </w:rPr>
              <w:t xml:space="preserve">Cartographies des établissements scolaires avec les 4 paramètres clés du système éducatif : Elèves, Enseignants, Classes et Ecoles </w:t>
            </w:r>
          </w:p>
        </w:tc>
        <w:tc>
          <w:tcPr>
            <w:tcW w:w="1899" w:type="pct"/>
          </w:tcPr>
          <w:p w14:paraId="6822BBF2" w14:textId="77777777" w:rsidR="001076E0" w:rsidRPr="001076E0" w:rsidRDefault="001076E0" w:rsidP="001076E0">
            <w:pPr>
              <w:spacing w:after="0" w:line="240" w:lineRule="auto"/>
              <w:ind w:right="-567"/>
              <w:contextualSpacing/>
              <w:rPr>
                <w:rFonts w:ascii="Times New Roman" w:eastAsia="Times New Roman" w:hAnsi="Times New Roman" w:cs="Times New Roman"/>
                <w:sz w:val="25"/>
                <w:szCs w:val="25"/>
                <w:u w:val="single"/>
                <w:lang w:eastAsia="fr-FR"/>
              </w:rPr>
            </w:pPr>
            <w:r w:rsidRPr="001076E0">
              <w:rPr>
                <w:rFonts w:ascii="Times New Roman" w:eastAsia="Times New Roman" w:hAnsi="Times New Roman" w:cs="Times New Roman"/>
                <w:sz w:val="25"/>
                <w:szCs w:val="25"/>
                <w:lang w:eastAsia="fr-FR"/>
              </w:rPr>
              <w:t xml:space="preserve">  </w:t>
            </w:r>
            <w:r w:rsidRPr="001076E0">
              <w:rPr>
                <w:rFonts w:ascii="Times New Roman" w:eastAsia="Times New Roman" w:hAnsi="Times New Roman" w:cs="Times New Roman"/>
                <w:sz w:val="25"/>
                <w:szCs w:val="25"/>
                <w:u w:val="single"/>
                <w:lang w:eastAsia="fr-FR"/>
              </w:rPr>
              <w:t>« Sous-Division »</w:t>
            </w:r>
          </w:p>
          <w:p w14:paraId="17911616" w14:textId="77777777" w:rsidR="001076E0" w:rsidRPr="001076E0" w:rsidRDefault="001076E0" w:rsidP="001076E0">
            <w:pPr>
              <w:spacing w:after="0" w:line="240" w:lineRule="auto"/>
              <w:ind w:right="-53"/>
              <w:contextualSpacing/>
              <w:jc w:val="both"/>
              <w:rPr>
                <w:rFonts w:ascii="Times New Roman" w:eastAsia="Times New Roman" w:hAnsi="Times New Roman" w:cs="Times New Roman"/>
                <w:sz w:val="25"/>
                <w:szCs w:val="25"/>
                <w:lang w:eastAsia="fr-FR"/>
              </w:rPr>
            </w:pPr>
            <w:r w:rsidRPr="001076E0">
              <w:rPr>
                <w:rFonts w:ascii="Times New Roman" w:eastAsia="Times New Roman" w:hAnsi="Times New Roman" w:cs="Times New Roman"/>
                <w:sz w:val="25"/>
                <w:szCs w:val="25"/>
                <w:lang w:eastAsia="fr-FR"/>
              </w:rPr>
              <w:t>Le pays compte 662 Sous-division, 60 Provinces éducationnelles (PROVED)</w:t>
            </w:r>
          </w:p>
        </w:tc>
      </w:tr>
      <w:tr w:rsidR="001076E0" w:rsidRPr="001076E0" w14:paraId="770368DE" w14:textId="77777777" w:rsidTr="0001765C">
        <w:trPr>
          <w:trHeight w:val="227"/>
        </w:trPr>
        <w:tc>
          <w:tcPr>
            <w:tcW w:w="1184" w:type="pct"/>
            <w:vAlign w:val="center"/>
          </w:tcPr>
          <w:p w14:paraId="575E1CDC" w14:textId="77777777" w:rsidR="001076E0" w:rsidRPr="001076E0" w:rsidRDefault="001076E0" w:rsidP="001076E0">
            <w:pPr>
              <w:spacing w:after="0" w:line="240" w:lineRule="auto"/>
              <w:ind w:right="-108"/>
              <w:contextualSpacing/>
              <w:jc w:val="center"/>
              <w:rPr>
                <w:rFonts w:ascii="Times New Roman" w:eastAsia="Times New Roman" w:hAnsi="Times New Roman" w:cs="Times New Roman"/>
                <w:sz w:val="25"/>
                <w:szCs w:val="25"/>
                <w:lang w:eastAsia="fr-FR"/>
              </w:rPr>
            </w:pPr>
            <w:r w:rsidRPr="001076E0">
              <w:rPr>
                <w:rFonts w:ascii="Times New Roman" w:eastAsia="Times New Roman" w:hAnsi="Times New Roman" w:cs="Times New Roman"/>
                <w:sz w:val="25"/>
                <w:szCs w:val="25"/>
                <w:lang w:eastAsia="fr-FR"/>
              </w:rPr>
              <w:t>DEP/</w:t>
            </w:r>
            <w:proofErr w:type="spellStart"/>
            <w:r w:rsidRPr="001076E0">
              <w:rPr>
                <w:rFonts w:ascii="Times New Roman" w:eastAsia="Times New Roman" w:hAnsi="Times New Roman" w:cs="Times New Roman"/>
                <w:sz w:val="25"/>
                <w:szCs w:val="25"/>
                <w:lang w:eastAsia="fr-FR"/>
              </w:rPr>
              <w:t>MinESU</w:t>
            </w:r>
            <w:proofErr w:type="spellEnd"/>
          </w:p>
        </w:tc>
        <w:tc>
          <w:tcPr>
            <w:tcW w:w="1917" w:type="pct"/>
          </w:tcPr>
          <w:p w14:paraId="50860FAB" w14:textId="77777777" w:rsidR="001076E0" w:rsidRPr="001076E0" w:rsidRDefault="001076E0" w:rsidP="001076E0">
            <w:pPr>
              <w:spacing w:after="0" w:line="240" w:lineRule="auto"/>
              <w:ind w:right="-53"/>
              <w:contextualSpacing/>
              <w:jc w:val="both"/>
              <w:rPr>
                <w:rFonts w:ascii="Times New Roman" w:eastAsia="Times New Roman" w:hAnsi="Times New Roman" w:cs="Times New Roman"/>
                <w:sz w:val="25"/>
                <w:szCs w:val="25"/>
                <w:highlight w:val="yellow"/>
                <w:lang w:eastAsia="fr-FR"/>
              </w:rPr>
            </w:pPr>
            <w:r w:rsidRPr="001076E0">
              <w:rPr>
                <w:rFonts w:ascii="Times New Roman" w:eastAsia="Times New Roman" w:hAnsi="Times New Roman" w:cs="Times New Roman"/>
                <w:sz w:val="25"/>
                <w:szCs w:val="25"/>
                <w:highlight w:val="yellow"/>
                <w:lang w:eastAsia="fr-FR"/>
              </w:rPr>
              <w:t>Cartographie des établissements Universitaires et Instituts supérieurs selon les territoires ; nom</w:t>
            </w:r>
          </w:p>
        </w:tc>
        <w:tc>
          <w:tcPr>
            <w:tcW w:w="1899" w:type="pct"/>
          </w:tcPr>
          <w:p w14:paraId="4213F49A" w14:textId="77777777" w:rsidR="001076E0" w:rsidRPr="001076E0" w:rsidRDefault="001076E0" w:rsidP="001076E0">
            <w:pPr>
              <w:spacing w:after="0" w:line="240" w:lineRule="auto"/>
              <w:ind w:right="-567"/>
              <w:contextualSpacing/>
              <w:rPr>
                <w:rFonts w:ascii="Times New Roman" w:eastAsia="Times New Roman" w:hAnsi="Times New Roman" w:cs="Times New Roman"/>
                <w:sz w:val="25"/>
                <w:szCs w:val="25"/>
                <w:highlight w:val="yellow"/>
                <w:u w:val="single"/>
                <w:lang w:eastAsia="fr-FR"/>
              </w:rPr>
            </w:pPr>
            <w:r w:rsidRPr="001076E0">
              <w:rPr>
                <w:rFonts w:ascii="Times New Roman" w:eastAsia="Times New Roman" w:hAnsi="Times New Roman" w:cs="Times New Roman"/>
                <w:sz w:val="25"/>
                <w:szCs w:val="25"/>
                <w:highlight w:val="yellow"/>
                <w:lang w:eastAsia="fr-FR"/>
              </w:rPr>
              <w:t xml:space="preserve">  </w:t>
            </w:r>
            <w:r w:rsidRPr="001076E0">
              <w:rPr>
                <w:rFonts w:ascii="Times New Roman" w:eastAsia="Times New Roman" w:hAnsi="Times New Roman" w:cs="Times New Roman"/>
                <w:sz w:val="25"/>
                <w:szCs w:val="25"/>
                <w:highlight w:val="yellow"/>
                <w:u w:val="single"/>
                <w:lang w:eastAsia="fr-FR"/>
              </w:rPr>
              <w:t>« Territoire »</w:t>
            </w:r>
          </w:p>
          <w:p w14:paraId="129B9DDA" w14:textId="77777777" w:rsidR="001076E0" w:rsidRPr="001076E0" w:rsidRDefault="001076E0" w:rsidP="001076E0">
            <w:pPr>
              <w:spacing w:after="0" w:line="240" w:lineRule="auto"/>
              <w:contextualSpacing/>
              <w:rPr>
                <w:rFonts w:ascii="Times New Roman" w:eastAsia="Times New Roman" w:hAnsi="Times New Roman" w:cs="Times New Roman"/>
                <w:sz w:val="25"/>
                <w:szCs w:val="25"/>
                <w:highlight w:val="yellow"/>
                <w:lang w:eastAsia="fr-FR"/>
              </w:rPr>
            </w:pPr>
            <w:r w:rsidRPr="001076E0">
              <w:rPr>
                <w:rFonts w:ascii="Times New Roman" w:eastAsia="Times New Roman" w:hAnsi="Times New Roman" w:cs="Times New Roman"/>
                <w:sz w:val="25"/>
                <w:szCs w:val="25"/>
                <w:highlight w:val="yellow"/>
                <w:lang w:eastAsia="fr-FR"/>
              </w:rPr>
              <w:t>Les ISP, IST, Université-IFA selon les provinces et Territoires</w:t>
            </w:r>
          </w:p>
        </w:tc>
      </w:tr>
      <w:tr w:rsidR="001076E0" w:rsidRPr="001076E0" w14:paraId="3B8A0E26" w14:textId="77777777" w:rsidTr="0001765C">
        <w:trPr>
          <w:trHeight w:val="227"/>
        </w:trPr>
        <w:tc>
          <w:tcPr>
            <w:tcW w:w="1184" w:type="pct"/>
            <w:vAlign w:val="center"/>
          </w:tcPr>
          <w:p w14:paraId="58DB0116" w14:textId="77777777" w:rsidR="001076E0" w:rsidRPr="001076E0" w:rsidRDefault="001076E0" w:rsidP="001076E0">
            <w:pPr>
              <w:spacing w:after="0" w:line="240" w:lineRule="auto"/>
              <w:ind w:right="-108"/>
              <w:contextualSpacing/>
              <w:jc w:val="center"/>
              <w:rPr>
                <w:rFonts w:ascii="Times New Roman" w:eastAsia="Times New Roman" w:hAnsi="Times New Roman" w:cs="Times New Roman"/>
                <w:sz w:val="25"/>
                <w:szCs w:val="25"/>
                <w:lang w:eastAsia="fr-FR"/>
              </w:rPr>
            </w:pPr>
            <w:r w:rsidRPr="001076E0">
              <w:rPr>
                <w:rFonts w:ascii="Times New Roman" w:eastAsia="Times New Roman" w:hAnsi="Times New Roman" w:cs="Times New Roman"/>
                <w:sz w:val="25"/>
                <w:szCs w:val="25"/>
                <w:lang w:eastAsia="fr-FR"/>
              </w:rPr>
              <w:t>INS/</w:t>
            </w:r>
            <w:proofErr w:type="spellStart"/>
            <w:r w:rsidRPr="001076E0">
              <w:rPr>
                <w:rFonts w:ascii="Times New Roman" w:eastAsia="Times New Roman" w:hAnsi="Times New Roman" w:cs="Times New Roman"/>
                <w:sz w:val="25"/>
                <w:szCs w:val="25"/>
                <w:lang w:eastAsia="fr-FR"/>
              </w:rPr>
              <w:t>MinPLAN</w:t>
            </w:r>
            <w:proofErr w:type="spellEnd"/>
          </w:p>
        </w:tc>
        <w:tc>
          <w:tcPr>
            <w:tcW w:w="1917" w:type="pct"/>
          </w:tcPr>
          <w:p w14:paraId="64C58D52" w14:textId="77777777" w:rsidR="001076E0" w:rsidRPr="001076E0" w:rsidRDefault="001076E0" w:rsidP="001076E0">
            <w:pPr>
              <w:spacing w:after="0" w:line="240" w:lineRule="auto"/>
              <w:ind w:right="-53"/>
              <w:contextualSpacing/>
              <w:rPr>
                <w:rFonts w:ascii="Times New Roman" w:eastAsia="Times New Roman" w:hAnsi="Times New Roman" w:cs="Times New Roman"/>
                <w:sz w:val="25"/>
                <w:szCs w:val="25"/>
                <w:highlight w:val="yellow"/>
                <w:lang w:eastAsia="fr-FR"/>
              </w:rPr>
            </w:pPr>
            <w:r w:rsidRPr="001076E0">
              <w:rPr>
                <w:rFonts w:ascii="Times New Roman" w:eastAsia="Times New Roman" w:hAnsi="Times New Roman" w:cs="Times New Roman"/>
                <w:sz w:val="25"/>
                <w:szCs w:val="25"/>
                <w:highlight w:val="yellow"/>
                <w:lang w:eastAsia="fr-FR"/>
              </w:rPr>
              <w:t>Données démographiques (populations scolarisables pour le calcul des indicateurs statistiques)</w:t>
            </w:r>
          </w:p>
        </w:tc>
        <w:tc>
          <w:tcPr>
            <w:tcW w:w="1899" w:type="pct"/>
          </w:tcPr>
          <w:p w14:paraId="09CB64F3" w14:textId="77777777" w:rsidR="001076E0" w:rsidRPr="001076E0" w:rsidRDefault="001076E0" w:rsidP="001076E0">
            <w:pPr>
              <w:spacing w:after="0" w:line="240" w:lineRule="auto"/>
              <w:ind w:right="-567"/>
              <w:contextualSpacing/>
              <w:rPr>
                <w:rFonts w:ascii="Times New Roman" w:eastAsia="Times New Roman" w:hAnsi="Times New Roman" w:cs="Times New Roman"/>
                <w:sz w:val="25"/>
                <w:szCs w:val="25"/>
                <w:highlight w:val="yellow"/>
                <w:u w:val="single"/>
                <w:lang w:eastAsia="fr-FR"/>
              </w:rPr>
            </w:pPr>
            <w:r w:rsidRPr="001076E0">
              <w:rPr>
                <w:rFonts w:ascii="Times New Roman" w:eastAsia="Times New Roman" w:hAnsi="Times New Roman" w:cs="Times New Roman"/>
                <w:sz w:val="25"/>
                <w:szCs w:val="25"/>
                <w:highlight w:val="yellow"/>
                <w:lang w:eastAsia="fr-FR"/>
              </w:rPr>
              <w:t xml:space="preserve">  </w:t>
            </w:r>
            <w:r w:rsidRPr="001076E0">
              <w:rPr>
                <w:rFonts w:ascii="Times New Roman" w:eastAsia="Times New Roman" w:hAnsi="Times New Roman" w:cs="Times New Roman"/>
                <w:sz w:val="25"/>
                <w:szCs w:val="25"/>
                <w:highlight w:val="yellow"/>
                <w:u w:val="single"/>
                <w:lang w:eastAsia="fr-FR"/>
              </w:rPr>
              <w:t>« Province »</w:t>
            </w:r>
          </w:p>
          <w:p w14:paraId="5AEC6FCE" w14:textId="77777777" w:rsidR="001076E0" w:rsidRPr="001076E0" w:rsidRDefault="001076E0" w:rsidP="001076E0">
            <w:pPr>
              <w:spacing w:after="0" w:line="240" w:lineRule="auto"/>
              <w:contextualSpacing/>
              <w:jc w:val="both"/>
              <w:rPr>
                <w:rFonts w:ascii="Times New Roman" w:eastAsia="Times New Roman" w:hAnsi="Times New Roman" w:cs="Times New Roman"/>
                <w:sz w:val="25"/>
                <w:szCs w:val="25"/>
                <w:highlight w:val="yellow"/>
                <w:lang w:eastAsia="fr-FR"/>
              </w:rPr>
            </w:pPr>
            <w:r w:rsidRPr="001076E0">
              <w:rPr>
                <w:rFonts w:ascii="Times New Roman" w:eastAsia="Times New Roman" w:hAnsi="Times New Roman" w:cs="Times New Roman"/>
                <w:sz w:val="25"/>
                <w:szCs w:val="25"/>
                <w:highlight w:val="yellow"/>
                <w:lang w:eastAsia="fr-FR"/>
              </w:rPr>
              <w:t>Le pays compte 145 Territoire,</w:t>
            </w:r>
            <w:r w:rsidRPr="001076E0">
              <w:rPr>
                <w:sz w:val="25"/>
                <w:szCs w:val="25"/>
                <w:highlight w:val="yellow"/>
              </w:rPr>
              <w:t xml:space="preserve"> </w:t>
            </w:r>
            <w:r w:rsidRPr="001076E0">
              <w:rPr>
                <w:rFonts w:ascii="Times New Roman" w:eastAsia="Times New Roman" w:hAnsi="Times New Roman" w:cs="Times New Roman"/>
                <w:sz w:val="25"/>
                <w:szCs w:val="25"/>
                <w:highlight w:val="yellow"/>
                <w:lang w:eastAsia="fr-FR"/>
              </w:rPr>
              <w:t>34 Villes</w:t>
            </w:r>
          </w:p>
        </w:tc>
      </w:tr>
      <w:tr w:rsidR="001076E0" w:rsidRPr="001076E0" w14:paraId="0E807015" w14:textId="77777777" w:rsidTr="0001765C">
        <w:trPr>
          <w:trHeight w:val="227"/>
        </w:trPr>
        <w:tc>
          <w:tcPr>
            <w:tcW w:w="1184" w:type="pct"/>
            <w:vAlign w:val="center"/>
          </w:tcPr>
          <w:p w14:paraId="3A4D9941" w14:textId="77777777" w:rsidR="001076E0" w:rsidRPr="001076E0" w:rsidRDefault="001076E0" w:rsidP="001076E0">
            <w:pPr>
              <w:spacing w:after="0" w:line="240" w:lineRule="auto"/>
              <w:ind w:right="-108"/>
              <w:contextualSpacing/>
              <w:jc w:val="center"/>
              <w:rPr>
                <w:rFonts w:ascii="Times New Roman" w:eastAsia="Times New Roman" w:hAnsi="Times New Roman" w:cs="Times New Roman"/>
                <w:sz w:val="25"/>
                <w:szCs w:val="25"/>
                <w:lang w:eastAsia="fr-FR"/>
              </w:rPr>
            </w:pPr>
            <w:r w:rsidRPr="001076E0">
              <w:rPr>
                <w:rFonts w:ascii="Times New Roman" w:eastAsia="Times New Roman" w:hAnsi="Times New Roman" w:cs="Times New Roman"/>
                <w:sz w:val="25"/>
                <w:szCs w:val="25"/>
                <w:lang w:eastAsia="fr-FR"/>
              </w:rPr>
              <w:t>IGC</w:t>
            </w:r>
          </w:p>
          <w:p w14:paraId="4DFD1719" w14:textId="77777777" w:rsidR="001076E0" w:rsidRPr="001076E0" w:rsidRDefault="001076E0" w:rsidP="001076E0">
            <w:pPr>
              <w:spacing w:after="0" w:line="240" w:lineRule="auto"/>
              <w:contextualSpacing/>
              <w:jc w:val="center"/>
              <w:rPr>
                <w:rFonts w:ascii="Times New Roman" w:eastAsia="Times New Roman" w:hAnsi="Times New Roman" w:cs="Times New Roman"/>
                <w:sz w:val="25"/>
                <w:szCs w:val="25"/>
                <w:lang w:eastAsia="fr-FR"/>
              </w:rPr>
            </w:pPr>
            <w:r w:rsidRPr="001076E0">
              <w:rPr>
                <w:rFonts w:ascii="Times New Roman" w:eastAsia="Times New Roman" w:hAnsi="Times New Roman" w:cs="Times New Roman"/>
                <w:sz w:val="18"/>
                <w:szCs w:val="25"/>
                <w:lang w:eastAsia="fr-FR"/>
              </w:rPr>
              <w:t>Institut Géographique du Congo</w:t>
            </w:r>
          </w:p>
        </w:tc>
        <w:tc>
          <w:tcPr>
            <w:tcW w:w="1917" w:type="pct"/>
            <w:vAlign w:val="center"/>
          </w:tcPr>
          <w:p w14:paraId="016BF4AD" w14:textId="77777777" w:rsidR="001076E0" w:rsidRPr="001076E0" w:rsidRDefault="001076E0" w:rsidP="001076E0">
            <w:pPr>
              <w:spacing w:after="0" w:line="240" w:lineRule="auto"/>
              <w:ind w:right="-53"/>
              <w:contextualSpacing/>
              <w:rPr>
                <w:rFonts w:ascii="Times New Roman" w:eastAsia="Times New Roman" w:hAnsi="Times New Roman" w:cs="Times New Roman"/>
                <w:sz w:val="25"/>
                <w:szCs w:val="25"/>
                <w:lang w:eastAsia="fr-FR"/>
              </w:rPr>
            </w:pPr>
            <w:r w:rsidRPr="001076E0">
              <w:rPr>
                <w:rFonts w:ascii="Times New Roman" w:eastAsia="Times New Roman" w:hAnsi="Times New Roman" w:cs="Times New Roman"/>
                <w:sz w:val="25"/>
                <w:szCs w:val="25"/>
                <w:lang w:eastAsia="fr-FR"/>
              </w:rPr>
              <w:t xml:space="preserve">Logiciel Arc Gis et Q Gis et GPS </w:t>
            </w:r>
            <w:proofErr w:type="spellStart"/>
            <w:r w:rsidRPr="001076E0">
              <w:rPr>
                <w:rFonts w:ascii="Times New Roman" w:eastAsia="Times New Roman" w:hAnsi="Times New Roman" w:cs="Times New Roman"/>
                <w:sz w:val="25"/>
                <w:szCs w:val="25"/>
                <w:lang w:eastAsia="fr-FR"/>
              </w:rPr>
              <w:t>Garmine</w:t>
            </w:r>
            <w:proofErr w:type="spellEnd"/>
          </w:p>
        </w:tc>
        <w:tc>
          <w:tcPr>
            <w:tcW w:w="1899" w:type="pct"/>
          </w:tcPr>
          <w:p w14:paraId="2596351D" w14:textId="77777777" w:rsidR="001076E0" w:rsidRPr="001076E0" w:rsidRDefault="001076E0" w:rsidP="001076E0">
            <w:pPr>
              <w:spacing w:after="0" w:line="240" w:lineRule="auto"/>
              <w:contextualSpacing/>
              <w:rPr>
                <w:rFonts w:ascii="Times New Roman" w:eastAsia="Times New Roman" w:hAnsi="Times New Roman" w:cs="Times New Roman"/>
                <w:sz w:val="25"/>
                <w:szCs w:val="25"/>
                <w:u w:val="single"/>
                <w:lang w:eastAsia="fr-FR"/>
              </w:rPr>
            </w:pPr>
            <w:r w:rsidRPr="001076E0">
              <w:rPr>
                <w:rFonts w:ascii="Times New Roman" w:eastAsia="Times New Roman" w:hAnsi="Times New Roman" w:cs="Times New Roman"/>
                <w:sz w:val="24"/>
                <w:szCs w:val="25"/>
                <w:lang w:eastAsia="fr-FR"/>
              </w:rPr>
              <w:t xml:space="preserve">  Découpage des cartes selon </w:t>
            </w:r>
            <w:r w:rsidRPr="001076E0">
              <w:rPr>
                <w:rFonts w:ascii="Times New Roman" w:eastAsia="Times New Roman" w:hAnsi="Times New Roman" w:cs="Times New Roman"/>
                <w:szCs w:val="25"/>
                <w:u w:val="single"/>
                <w:lang w:eastAsia="fr-FR"/>
              </w:rPr>
              <w:t xml:space="preserve">les Provinces, </w:t>
            </w:r>
            <w:proofErr w:type="spellStart"/>
            <w:r w:rsidRPr="001076E0">
              <w:rPr>
                <w:rFonts w:ascii="Times New Roman" w:eastAsia="Times New Roman" w:hAnsi="Times New Roman" w:cs="Times New Roman"/>
                <w:szCs w:val="25"/>
                <w:u w:val="single"/>
                <w:lang w:eastAsia="fr-FR"/>
              </w:rPr>
              <w:t>Proveds</w:t>
            </w:r>
            <w:proofErr w:type="spellEnd"/>
            <w:r w:rsidRPr="001076E0">
              <w:rPr>
                <w:rFonts w:ascii="Times New Roman" w:eastAsia="Times New Roman" w:hAnsi="Times New Roman" w:cs="Times New Roman"/>
                <w:szCs w:val="25"/>
                <w:u w:val="single"/>
                <w:lang w:eastAsia="fr-FR"/>
              </w:rPr>
              <w:t xml:space="preserve"> et territoires</w:t>
            </w:r>
          </w:p>
        </w:tc>
      </w:tr>
    </w:tbl>
    <w:p w14:paraId="70588CBC" w14:textId="77777777" w:rsidR="001076E0" w:rsidRPr="001076E0" w:rsidRDefault="001076E0" w:rsidP="001076E0">
      <w:pPr>
        <w:spacing w:line="240" w:lineRule="auto"/>
        <w:ind w:left="426" w:right="-567"/>
        <w:contextualSpacing/>
        <w:jc w:val="both"/>
        <w:rPr>
          <w:rFonts w:ascii="Times New Roman" w:eastAsia="Times New Roman" w:hAnsi="Times New Roman" w:cs="Times New Roman"/>
          <w:color w:val="000000"/>
          <w:sz w:val="4"/>
          <w:szCs w:val="25"/>
          <w:lang w:eastAsia="fr-FR"/>
        </w:rPr>
      </w:pPr>
    </w:p>
    <w:p w14:paraId="101C0C36" w14:textId="77777777" w:rsidR="001076E0" w:rsidRPr="001076E0" w:rsidRDefault="001076E0" w:rsidP="001076E0">
      <w:pPr>
        <w:spacing w:line="240" w:lineRule="auto"/>
        <w:ind w:left="426" w:right="-567"/>
        <w:contextualSpacing/>
        <w:jc w:val="both"/>
        <w:rPr>
          <w:rFonts w:ascii="Times New Roman" w:eastAsia="Times New Roman" w:hAnsi="Times New Roman" w:cs="Times New Roman"/>
          <w:color w:val="000000"/>
          <w:sz w:val="4"/>
          <w:szCs w:val="25"/>
          <w:lang w:eastAsia="fr-FR"/>
        </w:rPr>
      </w:pPr>
    </w:p>
    <w:p w14:paraId="1F0D31E3" w14:textId="77777777" w:rsidR="001076E0" w:rsidRPr="001076E0" w:rsidRDefault="001076E0" w:rsidP="001076E0">
      <w:pPr>
        <w:spacing w:line="240" w:lineRule="auto"/>
        <w:ind w:left="426" w:right="-567"/>
        <w:contextualSpacing/>
        <w:jc w:val="both"/>
        <w:rPr>
          <w:rFonts w:ascii="Times New Roman" w:eastAsia="Times New Roman" w:hAnsi="Times New Roman" w:cs="Times New Roman"/>
          <w:color w:val="000000"/>
          <w:sz w:val="4"/>
          <w:szCs w:val="25"/>
          <w:lang w:eastAsia="fr-FR"/>
        </w:rPr>
      </w:pPr>
    </w:p>
    <w:p w14:paraId="583F82C4" w14:textId="77777777" w:rsidR="001076E0" w:rsidRPr="001076E0" w:rsidRDefault="001076E0" w:rsidP="001076E0">
      <w:pPr>
        <w:spacing w:line="240" w:lineRule="auto"/>
        <w:ind w:left="426" w:right="-567"/>
        <w:contextualSpacing/>
        <w:jc w:val="both"/>
        <w:rPr>
          <w:rFonts w:ascii="Times New Roman" w:eastAsia="Times New Roman" w:hAnsi="Times New Roman" w:cs="Times New Roman"/>
          <w:color w:val="000000"/>
          <w:sz w:val="2"/>
          <w:szCs w:val="25"/>
          <w:lang w:eastAsia="fr-FR"/>
        </w:rPr>
      </w:pPr>
    </w:p>
    <w:p w14:paraId="59BE28DB" w14:textId="77777777" w:rsidR="001076E0" w:rsidRDefault="001076E0" w:rsidP="00B0676B">
      <w:pPr>
        <w:spacing w:after="120" w:line="240" w:lineRule="auto"/>
        <w:ind w:right="-567"/>
        <w:jc w:val="both"/>
        <w:rPr>
          <w:rFonts w:ascii="Times New Roman" w:eastAsia="Times New Roman" w:hAnsi="Times New Roman" w:cs="Times New Roman"/>
          <w:color w:val="000000"/>
          <w:sz w:val="24"/>
          <w:szCs w:val="26"/>
          <w:lang w:eastAsia="fr-FR"/>
        </w:rPr>
      </w:pPr>
    </w:p>
    <w:p w14:paraId="5BCC13EC" w14:textId="6F32392A" w:rsidR="00B0676B" w:rsidRPr="00EE12B2" w:rsidRDefault="00B0676B" w:rsidP="00B0676B">
      <w:pPr>
        <w:spacing w:after="120" w:line="240" w:lineRule="auto"/>
        <w:ind w:right="-567"/>
        <w:jc w:val="both"/>
        <w:rPr>
          <w:rFonts w:ascii="Times New Roman" w:eastAsia="Times New Roman" w:hAnsi="Times New Roman" w:cs="Times New Roman"/>
          <w:color w:val="000000"/>
          <w:sz w:val="24"/>
          <w:szCs w:val="26"/>
          <w:lang w:eastAsia="fr-FR"/>
        </w:rPr>
      </w:pPr>
      <w:r>
        <w:rPr>
          <w:rFonts w:ascii="Times New Roman" w:eastAsia="Times New Roman" w:hAnsi="Times New Roman" w:cs="Times New Roman"/>
          <w:color w:val="000000"/>
          <w:sz w:val="24"/>
          <w:szCs w:val="26"/>
          <w:lang w:eastAsia="fr-FR"/>
        </w:rPr>
        <w:t xml:space="preserve">1.2.2. </w:t>
      </w:r>
      <w:r w:rsidRPr="00EE12B2">
        <w:rPr>
          <w:rFonts w:ascii="Times New Roman" w:eastAsia="Times New Roman" w:hAnsi="Times New Roman" w:cs="Times New Roman"/>
          <w:color w:val="000000"/>
          <w:sz w:val="24"/>
          <w:szCs w:val="26"/>
          <w:lang w:eastAsia="fr-FR"/>
        </w:rPr>
        <w:t xml:space="preserve"> OUTILS UTILISES DANS LE TRAITEMENT ET ANALYSE DES DONNEES</w:t>
      </w:r>
    </w:p>
    <w:p w14:paraId="3F252F49" w14:textId="77777777" w:rsidR="00B0676B" w:rsidRPr="00051187" w:rsidRDefault="00B0676B" w:rsidP="00B0676B">
      <w:pPr>
        <w:pStyle w:val="Paragraphedeliste"/>
        <w:spacing w:line="240" w:lineRule="auto"/>
        <w:ind w:left="0" w:right="-567"/>
        <w:jc w:val="both"/>
        <w:rPr>
          <w:rFonts w:ascii="Times New Roman" w:eastAsia="Times New Roman" w:hAnsi="Times New Roman" w:cs="Times New Roman"/>
          <w:color w:val="000000"/>
          <w:sz w:val="25"/>
          <w:szCs w:val="25"/>
          <w:lang w:eastAsia="fr-FR"/>
        </w:rPr>
      </w:pPr>
      <w:r w:rsidRPr="00051187">
        <w:rPr>
          <w:rFonts w:ascii="Times New Roman" w:eastAsia="Times New Roman" w:hAnsi="Times New Roman" w:cs="Times New Roman"/>
          <w:color w:val="000000"/>
          <w:sz w:val="25"/>
          <w:szCs w:val="25"/>
          <w:lang w:eastAsia="fr-FR"/>
        </w:rPr>
        <w:t>Signalons que ces données ont été analysées grâce aux outils ci-après :</w:t>
      </w:r>
    </w:p>
    <w:p w14:paraId="1093D93E" w14:textId="77777777" w:rsidR="00B0676B" w:rsidRPr="00524848" w:rsidRDefault="00B0676B" w:rsidP="00B0676B">
      <w:pPr>
        <w:pStyle w:val="Paragraphedeliste"/>
        <w:spacing w:line="240" w:lineRule="auto"/>
        <w:ind w:left="426" w:right="-567"/>
        <w:jc w:val="both"/>
        <w:rPr>
          <w:rFonts w:ascii="Times New Roman" w:eastAsia="Times New Roman" w:hAnsi="Times New Roman" w:cs="Times New Roman"/>
          <w:color w:val="000000"/>
          <w:sz w:val="12"/>
          <w:szCs w:val="26"/>
          <w:lang w:eastAsia="fr-FR"/>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6804"/>
      </w:tblGrid>
      <w:tr w:rsidR="00B0676B" w:rsidRPr="00051187" w14:paraId="3B6F333F" w14:textId="77777777" w:rsidTr="0001765C">
        <w:trPr>
          <w:trHeight w:val="227"/>
        </w:trPr>
        <w:tc>
          <w:tcPr>
            <w:tcW w:w="3261" w:type="dxa"/>
            <w:shd w:val="clear" w:color="auto" w:fill="EEECE1" w:themeFill="background2"/>
          </w:tcPr>
          <w:p w14:paraId="1301CB36" w14:textId="77777777" w:rsidR="00B0676B" w:rsidRPr="00051187" w:rsidRDefault="00B0676B" w:rsidP="0001765C">
            <w:pPr>
              <w:pStyle w:val="Paragraphedeliste"/>
              <w:spacing w:after="0" w:line="240" w:lineRule="auto"/>
              <w:ind w:left="0"/>
              <w:jc w:val="both"/>
              <w:rPr>
                <w:rFonts w:ascii="Times New Roman" w:eastAsia="Times New Roman" w:hAnsi="Times New Roman" w:cs="Times New Roman"/>
                <w:color w:val="000000"/>
                <w:sz w:val="25"/>
                <w:szCs w:val="25"/>
                <w:lang w:eastAsia="fr-FR"/>
              </w:rPr>
            </w:pPr>
            <w:r w:rsidRPr="00051187">
              <w:rPr>
                <w:rFonts w:ascii="Times New Roman" w:eastAsia="Times New Roman" w:hAnsi="Times New Roman" w:cs="Times New Roman"/>
                <w:color w:val="000000"/>
                <w:sz w:val="25"/>
                <w:szCs w:val="25"/>
                <w:lang w:eastAsia="fr-FR"/>
              </w:rPr>
              <w:t>Outils</w:t>
            </w:r>
          </w:p>
        </w:tc>
        <w:tc>
          <w:tcPr>
            <w:tcW w:w="6804" w:type="dxa"/>
            <w:shd w:val="clear" w:color="auto" w:fill="EEECE1" w:themeFill="background2"/>
          </w:tcPr>
          <w:p w14:paraId="46DD861F" w14:textId="77777777" w:rsidR="00B0676B" w:rsidRPr="00051187" w:rsidRDefault="00B0676B" w:rsidP="0001765C">
            <w:pPr>
              <w:pStyle w:val="Paragraphedeliste"/>
              <w:spacing w:after="0" w:line="240" w:lineRule="auto"/>
              <w:ind w:left="0"/>
              <w:jc w:val="both"/>
              <w:rPr>
                <w:rFonts w:ascii="Times New Roman" w:eastAsia="Times New Roman" w:hAnsi="Times New Roman" w:cs="Times New Roman"/>
                <w:color w:val="000000"/>
                <w:sz w:val="25"/>
                <w:szCs w:val="25"/>
                <w:lang w:eastAsia="fr-FR"/>
              </w:rPr>
            </w:pPr>
            <w:r w:rsidRPr="00051187">
              <w:rPr>
                <w:rFonts w:ascii="Times New Roman" w:eastAsia="Times New Roman" w:hAnsi="Times New Roman" w:cs="Times New Roman"/>
                <w:color w:val="000000"/>
                <w:sz w:val="25"/>
                <w:szCs w:val="25"/>
                <w:lang w:eastAsia="fr-FR"/>
              </w:rPr>
              <w:t>Utilité/contribution</w:t>
            </w:r>
          </w:p>
        </w:tc>
      </w:tr>
      <w:tr w:rsidR="00B0676B" w:rsidRPr="00051187" w14:paraId="4D751DBC" w14:textId="77777777" w:rsidTr="0001765C">
        <w:trPr>
          <w:trHeight w:val="227"/>
        </w:trPr>
        <w:tc>
          <w:tcPr>
            <w:tcW w:w="3261" w:type="dxa"/>
            <w:vAlign w:val="center"/>
          </w:tcPr>
          <w:p w14:paraId="340DC583" w14:textId="77777777" w:rsidR="00B0676B" w:rsidRPr="006E347D" w:rsidRDefault="00B0676B" w:rsidP="0001765C">
            <w:pPr>
              <w:pStyle w:val="Paragraphedeliste"/>
              <w:spacing w:after="0" w:line="240" w:lineRule="auto"/>
              <w:ind w:left="0"/>
              <w:rPr>
                <w:rFonts w:ascii="Times New Roman" w:eastAsia="Times New Roman" w:hAnsi="Times New Roman" w:cs="Times New Roman"/>
                <w:b/>
                <w:color w:val="000000"/>
                <w:sz w:val="25"/>
                <w:szCs w:val="25"/>
                <w:lang w:eastAsia="fr-FR"/>
              </w:rPr>
            </w:pPr>
            <w:r w:rsidRPr="006E347D">
              <w:rPr>
                <w:rFonts w:ascii="Times New Roman" w:eastAsia="Times New Roman" w:hAnsi="Times New Roman" w:cs="Times New Roman"/>
                <w:b/>
                <w:color w:val="000000"/>
                <w:sz w:val="25"/>
                <w:szCs w:val="25"/>
                <w:lang w:eastAsia="fr-FR"/>
              </w:rPr>
              <w:t>Tableur/</w:t>
            </w:r>
            <w:r w:rsidRPr="006E347D">
              <w:rPr>
                <w:b/>
                <w:sz w:val="25"/>
                <w:szCs w:val="25"/>
              </w:rPr>
              <w:t xml:space="preserve"> </w:t>
            </w:r>
            <w:r w:rsidRPr="006E347D">
              <w:rPr>
                <w:rFonts w:ascii="Times New Roman" w:eastAsia="Times New Roman" w:hAnsi="Times New Roman" w:cs="Times New Roman"/>
                <w:b/>
                <w:color w:val="000000"/>
                <w:sz w:val="25"/>
                <w:szCs w:val="25"/>
                <w:lang w:eastAsia="fr-FR"/>
              </w:rPr>
              <w:t>Microsoft Excel</w:t>
            </w:r>
          </w:p>
        </w:tc>
        <w:tc>
          <w:tcPr>
            <w:tcW w:w="6804" w:type="dxa"/>
          </w:tcPr>
          <w:p w14:paraId="0F5F1353" w14:textId="77777777" w:rsidR="00B0676B" w:rsidRPr="00524848" w:rsidRDefault="00B0676B" w:rsidP="0001765C">
            <w:pPr>
              <w:pStyle w:val="Paragraphedeliste"/>
              <w:spacing w:after="0" w:line="240" w:lineRule="auto"/>
              <w:ind w:left="0"/>
              <w:jc w:val="both"/>
              <w:rPr>
                <w:rFonts w:ascii="Times New Roman" w:eastAsia="Times New Roman" w:hAnsi="Times New Roman" w:cs="Times New Roman"/>
                <w:color w:val="000000"/>
                <w:sz w:val="23"/>
                <w:szCs w:val="23"/>
                <w:lang w:eastAsia="fr-FR"/>
              </w:rPr>
            </w:pPr>
            <w:proofErr w:type="gramStart"/>
            <w:r w:rsidRPr="00524848">
              <w:rPr>
                <w:rFonts w:ascii="Times New Roman" w:eastAsia="Times New Roman" w:hAnsi="Times New Roman" w:cs="Times New Roman"/>
                <w:color w:val="000000"/>
                <w:sz w:val="23"/>
                <w:szCs w:val="23"/>
                <w:lang w:eastAsia="fr-FR"/>
              </w:rPr>
              <w:t>logiciel</w:t>
            </w:r>
            <w:proofErr w:type="gramEnd"/>
            <w:r w:rsidRPr="00524848">
              <w:rPr>
                <w:rFonts w:ascii="Times New Roman" w:eastAsia="Times New Roman" w:hAnsi="Times New Roman" w:cs="Times New Roman"/>
                <w:color w:val="000000"/>
                <w:sz w:val="23"/>
                <w:szCs w:val="23"/>
                <w:lang w:eastAsia="fr-FR"/>
              </w:rPr>
              <w:t xml:space="preserve"> d’analyse et de traitement de données le plus basique et c’est sans aucun doute ;</w:t>
            </w:r>
          </w:p>
        </w:tc>
      </w:tr>
      <w:tr w:rsidR="00B0676B" w:rsidRPr="00051187" w14:paraId="4AFF4A4F" w14:textId="77777777" w:rsidTr="0001765C">
        <w:trPr>
          <w:trHeight w:val="227"/>
        </w:trPr>
        <w:tc>
          <w:tcPr>
            <w:tcW w:w="3261" w:type="dxa"/>
            <w:vAlign w:val="center"/>
          </w:tcPr>
          <w:p w14:paraId="2102932F" w14:textId="77777777" w:rsidR="00B0676B" w:rsidRPr="00B61A9D" w:rsidRDefault="00B0676B" w:rsidP="0001765C">
            <w:pPr>
              <w:pStyle w:val="Paragraphedeliste"/>
              <w:spacing w:after="0" w:line="240" w:lineRule="auto"/>
              <w:ind w:left="0"/>
              <w:rPr>
                <w:rFonts w:ascii="Times New Roman" w:eastAsia="Times New Roman" w:hAnsi="Times New Roman" w:cs="Times New Roman"/>
                <w:color w:val="000000"/>
                <w:sz w:val="25"/>
                <w:szCs w:val="25"/>
                <w:lang w:eastAsia="fr-FR"/>
              </w:rPr>
            </w:pPr>
            <w:proofErr w:type="spellStart"/>
            <w:r w:rsidRPr="006E347D">
              <w:rPr>
                <w:rFonts w:ascii="Times New Roman" w:eastAsia="Times New Roman" w:hAnsi="Times New Roman" w:cs="Times New Roman"/>
                <w:b/>
                <w:color w:val="000000"/>
                <w:sz w:val="25"/>
                <w:szCs w:val="25"/>
                <w:lang w:eastAsia="fr-FR"/>
              </w:rPr>
              <w:t>Epssim.Unesco</w:t>
            </w:r>
            <w:proofErr w:type="spellEnd"/>
            <w:r>
              <w:rPr>
                <w:rFonts w:ascii="Times New Roman" w:eastAsia="Times New Roman" w:hAnsi="Times New Roman" w:cs="Times New Roman"/>
                <w:b/>
                <w:color w:val="000000"/>
                <w:sz w:val="25"/>
                <w:szCs w:val="25"/>
                <w:lang w:eastAsia="fr-FR"/>
              </w:rPr>
              <w:t>.</w:t>
            </w:r>
            <w:r w:rsidRPr="006E347D">
              <w:rPr>
                <w:rFonts w:ascii="Times New Roman" w:eastAsia="Times New Roman" w:hAnsi="Times New Roman" w:cs="Times New Roman"/>
                <w:b/>
                <w:color w:val="000000"/>
                <w:sz w:val="25"/>
                <w:szCs w:val="25"/>
                <w:lang w:eastAsia="fr-FR"/>
              </w:rPr>
              <w:t xml:space="preserve"> </w:t>
            </w:r>
            <w:proofErr w:type="gramStart"/>
            <w:r>
              <w:rPr>
                <w:rFonts w:ascii="Times New Roman" w:eastAsia="Times New Roman" w:hAnsi="Times New Roman" w:cs="Times New Roman"/>
                <w:color w:val="000000"/>
                <w:sz w:val="25"/>
                <w:szCs w:val="25"/>
                <w:lang w:eastAsia="fr-FR"/>
              </w:rPr>
              <w:t>version</w:t>
            </w:r>
            <w:proofErr w:type="gramEnd"/>
            <w:r>
              <w:rPr>
                <w:rFonts w:ascii="Times New Roman" w:eastAsia="Times New Roman" w:hAnsi="Times New Roman" w:cs="Times New Roman"/>
                <w:color w:val="000000"/>
                <w:sz w:val="25"/>
                <w:szCs w:val="25"/>
                <w:lang w:eastAsia="fr-FR"/>
              </w:rPr>
              <w:t xml:space="preserve"> 2.8</w:t>
            </w:r>
          </w:p>
          <w:p w14:paraId="7AD53C66" w14:textId="77777777" w:rsidR="00B0676B" w:rsidRPr="00051187" w:rsidRDefault="00B0676B" w:rsidP="0001765C">
            <w:pPr>
              <w:pStyle w:val="Paragraphedeliste"/>
              <w:spacing w:after="0" w:line="240" w:lineRule="auto"/>
              <w:ind w:left="0"/>
              <w:rPr>
                <w:rFonts w:ascii="Times New Roman" w:eastAsia="Times New Roman" w:hAnsi="Times New Roman" w:cs="Times New Roman"/>
                <w:color w:val="000000"/>
                <w:sz w:val="25"/>
                <w:szCs w:val="25"/>
                <w:lang w:eastAsia="fr-FR"/>
              </w:rPr>
            </w:pPr>
            <w:r w:rsidRPr="00051187">
              <w:rPr>
                <w:rFonts w:ascii="Times New Roman" w:eastAsia="Times New Roman" w:hAnsi="Times New Roman" w:cs="Times New Roman"/>
                <w:color w:val="000000"/>
                <w:sz w:val="25"/>
                <w:szCs w:val="25"/>
                <w:lang w:eastAsia="fr-FR"/>
              </w:rPr>
              <w:t xml:space="preserve"> (</w:t>
            </w:r>
            <w:r w:rsidRPr="009949EC">
              <w:rPr>
                <w:rFonts w:ascii="Times New Roman" w:eastAsia="Times New Roman" w:hAnsi="Times New Roman" w:cs="Times New Roman"/>
                <w:color w:val="000000"/>
                <w:sz w:val="24"/>
                <w:szCs w:val="25"/>
                <w:lang w:eastAsia="fr-FR"/>
              </w:rPr>
              <w:t>Multiplicateur de Sprague</w:t>
            </w:r>
            <w:r w:rsidRPr="00051187">
              <w:rPr>
                <w:rFonts w:ascii="Times New Roman" w:eastAsia="Times New Roman" w:hAnsi="Times New Roman" w:cs="Times New Roman"/>
                <w:color w:val="000000"/>
                <w:sz w:val="25"/>
                <w:szCs w:val="25"/>
                <w:lang w:eastAsia="fr-FR"/>
              </w:rPr>
              <w:t>)</w:t>
            </w:r>
          </w:p>
        </w:tc>
        <w:tc>
          <w:tcPr>
            <w:tcW w:w="6804" w:type="dxa"/>
          </w:tcPr>
          <w:p w14:paraId="617B1C73" w14:textId="77777777" w:rsidR="00B0676B" w:rsidRPr="00524848" w:rsidRDefault="00B0676B" w:rsidP="0001765C">
            <w:pPr>
              <w:pStyle w:val="Paragraphedeliste"/>
              <w:spacing w:after="0" w:line="240" w:lineRule="auto"/>
              <w:ind w:left="0"/>
              <w:jc w:val="both"/>
              <w:rPr>
                <w:rFonts w:ascii="Times New Roman" w:eastAsia="Times New Roman" w:hAnsi="Times New Roman" w:cs="Times New Roman"/>
                <w:color w:val="000000"/>
                <w:sz w:val="23"/>
                <w:szCs w:val="23"/>
                <w:lang w:eastAsia="fr-FR"/>
              </w:rPr>
            </w:pPr>
            <w:r w:rsidRPr="00524848">
              <w:rPr>
                <w:rFonts w:ascii="Times New Roman" w:eastAsia="Times New Roman" w:hAnsi="Times New Roman" w:cs="Times New Roman"/>
                <w:color w:val="000000"/>
                <w:sz w:val="23"/>
                <w:szCs w:val="23"/>
                <w:lang w:eastAsia="fr-FR"/>
              </w:rPr>
              <w:t>Modèle de simulation. Le Multiplicateur de Sprague nous permet de désagréger les données démographiques des tranches d’âges quinquennales en âge spécifique de 0 à +75 ans.</w:t>
            </w:r>
          </w:p>
        </w:tc>
      </w:tr>
      <w:tr w:rsidR="00B0676B" w:rsidRPr="00051187" w14:paraId="61C1097E" w14:textId="77777777" w:rsidTr="0001765C">
        <w:trPr>
          <w:trHeight w:val="1190"/>
        </w:trPr>
        <w:tc>
          <w:tcPr>
            <w:tcW w:w="10065" w:type="dxa"/>
            <w:gridSpan w:val="2"/>
            <w:vAlign w:val="center"/>
          </w:tcPr>
          <w:p w14:paraId="3ED28D12" w14:textId="77777777" w:rsidR="00B0676B" w:rsidRPr="006E347D" w:rsidRDefault="00B0676B" w:rsidP="0001765C">
            <w:pPr>
              <w:spacing w:after="0" w:line="240" w:lineRule="auto"/>
              <w:jc w:val="both"/>
              <w:rPr>
                <w:rFonts w:ascii="Times New Roman" w:eastAsia="Times New Roman" w:hAnsi="Times New Roman" w:cs="Times New Roman"/>
                <w:color w:val="000000"/>
                <w:lang w:eastAsia="fr-FR"/>
              </w:rPr>
            </w:pPr>
            <w:r w:rsidRPr="006E347D">
              <w:rPr>
                <w:rFonts w:ascii="Times New Roman" w:eastAsia="Times New Roman" w:hAnsi="Times New Roman" w:cs="Times New Roman"/>
                <w:color w:val="000000"/>
                <w:lang w:eastAsia="fr-FR"/>
              </w:rPr>
              <w:t xml:space="preserve">Le modèle de réflexion sur la stratégie de politique éducative, </w:t>
            </w:r>
            <w:proofErr w:type="spellStart"/>
            <w:r w:rsidRPr="006E347D">
              <w:rPr>
                <w:rFonts w:ascii="Times New Roman" w:eastAsia="Times New Roman" w:hAnsi="Times New Roman" w:cs="Times New Roman"/>
                <w:color w:val="000000"/>
                <w:lang w:eastAsia="fr-FR"/>
              </w:rPr>
              <w:t>EPSSim</w:t>
            </w:r>
            <w:proofErr w:type="spellEnd"/>
            <w:r w:rsidRPr="006E347D">
              <w:rPr>
                <w:rFonts w:ascii="Times New Roman" w:eastAsia="Times New Roman" w:hAnsi="Times New Roman" w:cs="Times New Roman"/>
                <w:color w:val="000000"/>
                <w:lang w:eastAsia="fr-FR"/>
              </w:rPr>
              <w:t xml:space="preserve"> V1.0, publié pour la première fois en 2001, a été conçu par l’Unesco pour soutenir les administrations et les spécialistes de l’éducation nationale dans la formulation d’une éducation crédible à la lumière des Objectifs De L’Education Pour Tous (EPT).</w:t>
            </w:r>
          </w:p>
          <w:p w14:paraId="2E7AB33F" w14:textId="77777777" w:rsidR="00B0676B" w:rsidRPr="006E347D" w:rsidRDefault="00B0676B" w:rsidP="0001765C">
            <w:pPr>
              <w:spacing w:after="0" w:line="240" w:lineRule="auto"/>
              <w:jc w:val="both"/>
              <w:rPr>
                <w:rFonts w:ascii="Times New Roman" w:eastAsia="Times New Roman" w:hAnsi="Times New Roman" w:cs="Times New Roman"/>
                <w:color w:val="000000"/>
                <w:sz w:val="6"/>
                <w:lang w:eastAsia="fr-FR"/>
              </w:rPr>
            </w:pPr>
          </w:p>
          <w:p w14:paraId="343B4B35" w14:textId="77777777" w:rsidR="00B0676B" w:rsidRPr="006E347D" w:rsidRDefault="00B0676B" w:rsidP="0001765C">
            <w:pPr>
              <w:pStyle w:val="Paragraphedeliste"/>
              <w:spacing w:after="0" w:line="240" w:lineRule="auto"/>
              <w:ind w:left="0"/>
              <w:jc w:val="both"/>
              <w:rPr>
                <w:rFonts w:ascii="Times New Roman" w:eastAsia="Times New Roman" w:hAnsi="Times New Roman" w:cs="Times New Roman"/>
                <w:color w:val="000000"/>
                <w:lang w:eastAsia="fr-FR"/>
              </w:rPr>
            </w:pPr>
            <w:r w:rsidRPr="006E347D">
              <w:rPr>
                <w:rFonts w:ascii="Times New Roman" w:eastAsia="Times New Roman" w:hAnsi="Times New Roman" w:cs="Times New Roman"/>
                <w:color w:val="000000"/>
                <w:lang w:eastAsia="fr-FR"/>
              </w:rPr>
              <w:t xml:space="preserve">Notons que toutes les simulations dans </w:t>
            </w:r>
            <w:proofErr w:type="spellStart"/>
            <w:r w:rsidRPr="006E347D">
              <w:rPr>
                <w:rFonts w:ascii="Times New Roman" w:eastAsia="Times New Roman" w:hAnsi="Times New Roman" w:cs="Times New Roman"/>
                <w:color w:val="000000"/>
                <w:lang w:eastAsia="fr-FR"/>
              </w:rPr>
              <w:t>EPSSim</w:t>
            </w:r>
            <w:proofErr w:type="spellEnd"/>
            <w:r w:rsidRPr="006E347D">
              <w:rPr>
                <w:rFonts w:ascii="Times New Roman" w:eastAsia="Times New Roman" w:hAnsi="Times New Roman" w:cs="Times New Roman"/>
                <w:color w:val="000000"/>
                <w:lang w:eastAsia="fr-FR"/>
              </w:rPr>
              <w:t xml:space="preserve"> sont effectuées par niveau d’éducation (de la maternelle à l’enseignement supérieur, y compris l</w:t>
            </w:r>
            <w:r>
              <w:rPr>
                <w:rFonts w:ascii="Times New Roman" w:eastAsia="Times New Roman" w:hAnsi="Times New Roman" w:cs="Times New Roman"/>
                <w:color w:val="000000"/>
                <w:lang w:eastAsia="fr-FR"/>
              </w:rPr>
              <w:t>e</w:t>
            </w:r>
            <w:r w:rsidRPr="006E347D">
              <w:rPr>
                <w:rFonts w:ascii="Times New Roman" w:eastAsia="Times New Roman" w:hAnsi="Times New Roman" w:cs="Times New Roman"/>
                <w:color w:val="000000"/>
                <w:lang w:eastAsia="fr-FR"/>
              </w:rPr>
              <w:t xml:space="preserve"> non formel) et par catégorie d’entrants (élèves, enseignants, matériel et infrastructure), avec les liens nécessaires entre eux. Pour des raisons de commodité, les projections de coûts liées à ces simulations sont présentées séparément. En outre, la plaidoirie éducative et la simulation de politique.</w:t>
            </w:r>
          </w:p>
        </w:tc>
      </w:tr>
      <w:tr w:rsidR="00B0676B" w:rsidRPr="00051187" w14:paraId="5199D5F9" w14:textId="77777777" w:rsidTr="0001765C">
        <w:trPr>
          <w:trHeight w:val="1190"/>
        </w:trPr>
        <w:tc>
          <w:tcPr>
            <w:tcW w:w="3261" w:type="dxa"/>
            <w:vAlign w:val="center"/>
          </w:tcPr>
          <w:p w14:paraId="45960D6D" w14:textId="77777777" w:rsidR="00B0676B" w:rsidRPr="00983AF3" w:rsidRDefault="00B0676B" w:rsidP="0001765C">
            <w:pPr>
              <w:pStyle w:val="Paragraphedeliste"/>
              <w:spacing w:after="0" w:line="240" w:lineRule="auto"/>
              <w:ind w:left="0"/>
              <w:jc w:val="center"/>
              <w:rPr>
                <w:rFonts w:ascii="Times New Roman" w:eastAsia="Times New Roman" w:hAnsi="Times New Roman" w:cs="Times New Roman"/>
                <w:b/>
                <w:color w:val="000000"/>
                <w:sz w:val="25"/>
                <w:szCs w:val="25"/>
                <w:u w:val="single"/>
                <w:lang w:eastAsia="fr-FR"/>
              </w:rPr>
            </w:pPr>
            <w:r w:rsidRPr="00983AF3">
              <w:rPr>
                <w:rFonts w:ascii="Times New Roman" w:eastAsia="Times New Roman" w:hAnsi="Times New Roman" w:cs="Times New Roman"/>
                <w:b/>
                <w:color w:val="000000"/>
                <w:sz w:val="25"/>
                <w:szCs w:val="25"/>
                <w:u w:val="single"/>
                <w:lang w:eastAsia="fr-FR"/>
              </w:rPr>
              <w:t>Auto-TAMA-Concept</w:t>
            </w:r>
            <w:r>
              <w:rPr>
                <w:rFonts w:ascii="Times New Roman" w:eastAsia="Times New Roman" w:hAnsi="Times New Roman" w:cs="Times New Roman"/>
                <w:b/>
                <w:color w:val="000000"/>
                <w:sz w:val="25"/>
                <w:szCs w:val="25"/>
                <w:u w:val="single"/>
                <w:lang w:eastAsia="fr-FR"/>
              </w:rPr>
              <w:t>-Excel</w:t>
            </w:r>
          </w:p>
          <w:p w14:paraId="288DE298" w14:textId="77777777" w:rsidR="00B0676B" w:rsidRPr="00524848" w:rsidRDefault="00B0676B" w:rsidP="0001765C">
            <w:pPr>
              <w:pStyle w:val="Paragraphedeliste"/>
              <w:spacing w:after="0" w:line="240" w:lineRule="auto"/>
              <w:ind w:left="0"/>
              <w:jc w:val="center"/>
              <w:rPr>
                <w:rFonts w:ascii="Times New Roman" w:eastAsia="Times New Roman" w:hAnsi="Times New Roman" w:cs="Times New Roman"/>
                <w:b/>
                <w:color w:val="000000"/>
                <w:sz w:val="18"/>
                <w:szCs w:val="25"/>
                <w:lang w:eastAsia="fr-FR"/>
              </w:rPr>
            </w:pPr>
            <w:r w:rsidRPr="00524848">
              <w:rPr>
                <w:rFonts w:ascii="Times New Roman" w:eastAsia="Times New Roman" w:hAnsi="Times New Roman" w:cs="Times New Roman"/>
                <w:b/>
                <w:color w:val="000000"/>
                <w:sz w:val="18"/>
                <w:szCs w:val="25"/>
                <w:lang w:eastAsia="fr-FR"/>
              </w:rPr>
              <w:t>(Taux d’Accroissement Moyen Annuel)</w:t>
            </w:r>
          </w:p>
          <w:p w14:paraId="663AAC72" w14:textId="77777777" w:rsidR="00B0676B" w:rsidRPr="00051187" w:rsidRDefault="00B0676B" w:rsidP="0001765C">
            <w:pPr>
              <w:pStyle w:val="Paragraphedeliste"/>
              <w:spacing w:after="0" w:line="240" w:lineRule="auto"/>
              <w:ind w:left="0"/>
              <w:jc w:val="center"/>
              <w:rPr>
                <w:rFonts w:ascii="Times New Roman" w:eastAsia="Times New Roman" w:hAnsi="Times New Roman" w:cs="Times New Roman"/>
                <w:color w:val="000000"/>
                <w:sz w:val="25"/>
                <w:szCs w:val="25"/>
                <w:lang w:eastAsia="fr-FR"/>
              </w:rPr>
            </w:pPr>
            <w:r w:rsidRPr="009949EC">
              <w:rPr>
                <w:noProof/>
                <w:bdr w:val="single" w:sz="4" w:space="0" w:color="auto"/>
                <w:lang w:eastAsia="fr-FR"/>
              </w:rPr>
              <w:drawing>
                <wp:inline distT="0" distB="0" distL="0" distR="0" wp14:anchorId="2B4EFD3E" wp14:editId="1055F5FD">
                  <wp:extent cx="1889713" cy="488950"/>
                  <wp:effectExtent l="19050" t="0" r="15875" b="196850"/>
                  <wp:docPr id="2" name="Image 85">
                    <a:extLst xmlns:a="http://schemas.openxmlformats.org/drawingml/2006/main">
                      <a:ext uri="{FF2B5EF4-FFF2-40B4-BE49-F238E27FC236}">
                        <a16:creationId xmlns:a16="http://schemas.microsoft.com/office/drawing/2014/main" id="{25973AFD-E3A6-4A28-8692-2E7493D89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85">
                            <a:extLst>
                              <a:ext uri="{FF2B5EF4-FFF2-40B4-BE49-F238E27FC236}">
                                <a16:creationId xmlns:a16="http://schemas.microsoft.com/office/drawing/2014/main" id="{25973AFD-E3A6-4A28-8692-2E7493D89036}"/>
                              </a:ext>
                            </a:extLs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r="31881"/>
                          <a:stretch/>
                        </pic:blipFill>
                        <pic:spPr bwMode="auto">
                          <a:xfrm>
                            <a:off x="0" y="0"/>
                            <a:ext cx="1889713" cy="4889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6804" w:type="dxa"/>
          </w:tcPr>
          <w:p w14:paraId="73F67956" w14:textId="77777777" w:rsidR="00B0676B" w:rsidRPr="00FD291C" w:rsidRDefault="00B0676B" w:rsidP="0001765C">
            <w:pPr>
              <w:pStyle w:val="Paragraphedeliste"/>
              <w:spacing w:after="0" w:line="240" w:lineRule="auto"/>
              <w:ind w:left="0"/>
              <w:jc w:val="both"/>
              <w:rPr>
                <w:rFonts w:ascii="Times New Roman" w:eastAsia="Times New Roman" w:hAnsi="Times New Roman" w:cs="Times New Roman"/>
                <w:color w:val="000000"/>
                <w:szCs w:val="23"/>
                <w:lang w:eastAsia="fr-FR"/>
              </w:rPr>
            </w:pPr>
            <w:r w:rsidRPr="00FD291C">
              <w:rPr>
                <w:rFonts w:ascii="Times New Roman" w:eastAsia="Times New Roman" w:hAnsi="Times New Roman" w:cs="Times New Roman"/>
                <w:color w:val="000000"/>
                <w:szCs w:val="23"/>
                <w:lang w:eastAsia="fr-FR"/>
              </w:rPr>
              <w:t xml:space="preserve">Outil de projection, implémenté sur Excel, conçu pour calcul le coefficient de redressement et le Taux d’Accroissement Moyen Annuel. Cette formule permet de combler les données des </w:t>
            </w:r>
            <w:proofErr w:type="gramStart"/>
            <w:r w:rsidRPr="00FD291C">
              <w:rPr>
                <w:rFonts w:ascii="Times New Roman" w:eastAsia="Times New Roman" w:hAnsi="Times New Roman" w:cs="Times New Roman"/>
                <w:color w:val="000000"/>
                <w:szCs w:val="23"/>
                <w:lang w:eastAsia="fr-FR"/>
              </w:rPr>
              <w:t xml:space="preserve">années </w:t>
            </w:r>
            <w:r w:rsidRPr="00FD291C">
              <w:rPr>
                <w:szCs w:val="23"/>
              </w:rPr>
              <w:t xml:space="preserve"> </w:t>
            </w:r>
            <w:r w:rsidRPr="00FD291C">
              <w:rPr>
                <w:rFonts w:ascii="Times New Roman" w:eastAsia="Times New Roman" w:hAnsi="Times New Roman" w:cs="Times New Roman"/>
                <w:color w:val="000000"/>
                <w:szCs w:val="23"/>
                <w:lang w:eastAsia="fr-FR"/>
              </w:rPr>
              <w:t>creuses</w:t>
            </w:r>
            <w:proofErr w:type="gramEnd"/>
            <w:r w:rsidRPr="00FD291C">
              <w:rPr>
                <w:rFonts w:ascii="Times New Roman" w:eastAsia="Times New Roman" w:hAnsi="Times New Roman" w:cs="Times New Roman"/>
                <w:color w:val="000000"/>
                <w:szCs w:val="23"/>
                <w:lang w:eastAsia="fr-FR"/>
              </w:rPr>
              <w:t xml:space="preserve"> et projecteur les autres années, il suffit d’avoir la valeur du paramètre de l’année de départ (Pt+1) et de celle d’arriver (Pt) et l’écart entre les deux années (n) </w:t>
            </w:r>
          </w:p>
        </w:tc>
      </w:tr>
      <w:tr w:rsidR="00B0676B" w:rsidRPr="00051187" w14:paraId="4820BF12" w14:textId="77777777" w:rsidTr="0001765C">
        <w:trPr>
          <w:trHeight w:val="227"/>
        </w:trPr>
        <w:tc>
          <w:tcPr>
            <w:tcW w:w="3261" w:type="dxa"/>
            <w:vAlign w:val="center"/>
          </w:tcPr>
          <w:p w14:paraId="15B28382" w14:textId="77777777" w:rsidR="00B0676B" w:rsidRPr="00051187" w:rsidRDefault="00B0676B" w:rsidP="0001765C">
            <w:pPr>
              <w:pStyle w:val="Paragraphedeliste"/>
              <w:spacing w:after="0" w:line="240" w:lineRule="auto"/>
              <w:ind w:left="0"/>
              <w:rPr>
                <w:rFonts w:ascii="Times New Roman" w:eastAsia="Times New Roman" w:hAnsi="Times New Roman" w:cs="Times New Roman"/>
                <w:color w:val="000000"/>
                <w:sz w:val="25"/>
                <w:szCs w:val="25"/>
                <w:lang w:eastAsia="fr-FR"/>
              </w:rPr>
            </w:pPr>
            <w:r w:rsidRPr="00051187">
              <w:rPr>
                <w:rFonts w:ascii="Times New Roman" w:eastAsia="Times New Roman" w:hAnsi="Times New Roman" w:cs="Times New Roman"/>
                <w:color w:val="000000"/>
                <w:sz w:val="25"/>
                <w:szCs w:val="25"/>
                <w:lang w:eastAsia="fr-FR"/>
              </w:rPr>
              <w:t>Logiciel ArcGIS et QGIS</w:t>
            </w:r>
          </w:p>
          <w:p w14:paraId="7C6BC1BA" w14:textId="77777777" w:rsidR="00B0676B" w:rsidRPr="00051187" w:rsidRDefault="00B0676B" w:rsidP="0001765C">
            <w:pPr>
              <w:pStyle w:val="Paragraphedeliste"/>
              <w:spacing w:after="0" w:line="240" w:lineRule="auto"/>
              <w:ind w:left="0"/>
              <w:rPr>
                <w:rFonts w:ascii="Times New Roman" w:eastAsia="Times New Roman" w:hAnsi="Times New Roman" w:cs="Times New Roman"/>
                <w:color w:val="000000"/>
                <w:sz w:val="25"/>
                <w:szCs w:val="25"/>
                <w:lang w:eastAsia="fr-FR"/>
              </w:rPr>
            </w:pPr>
            <w:r w:rsidRPr="00051187">
              <w:rPr>
                <w:rFonts w:ascii="Times New Roman" w:eastAsia="Times New Roman" w:hAnsi="Times New Roman" w:cs="Times New Roman"/>
                <w:color w:val="000000"/>
                <w:sz w:val="25"/>
                <w:szCs w:val="25"/>
                <w:lang w:eastAsia="fr-FR"/>
              </w:rPr>
              <w:t xml:space="preserve">(Fil </w:t>
            </w:r>
            <w:proofErr w:type="spellStart"/>
            <w:r w:rsidRPr="00051187">
              <w:rPr>
                <w:rFonts w:ascii="Times New Roman" w:eastAsia="Times New Roman" w:hAnsi="Times New Roman" w:cs="Times New Roman"/>
                <w:color w:val="000000"/>
                <w:sz w:val="25"/>
                <w:szCs w:val="25"/>
                <w:lang w:eastAsia="fr-FR"/>
              </w:rPr>
              <w:t>Geodatabase</w:t>
            </w:r>
            <w:proofErr w:type="spellEnd"/>
            <w:r w:rsidRPr="00051187">
              <w:rPr>
                <w:rFonts w:ascii="Times New Roman" w:eastAsia="Times New Roman" w:hAnsi="Times New Roman" w:cs="Times New Roman"/>
                <w:color w:val="000000"/>
                <w:sz w:val="25"/>
                <w:szCs w:val="25"/>
                <w:lang w:eastAsia="fr-FR"/>
              </w:rPr>
              <w:t xml:space="preserve">, </w:t>
            </w:r>
            <w:proofErr w:type="spellStart"/>
            <w:r w:rsidRPr="00051187">
              <w:rPr>
                <w:rFonts w:ascii="Times New Roman" w:eastAsia="Times New Roman" w:hAnsi="Times New Roman" w:cs="Times New Roman"/>
                <w:color w:val="000000"/>
                <w:sz w:val="25"/>
                <w:szCs w:val="25"/>
                <w:lang w:eastAsia="fr-FR"/>
              </w:rPr>
              <w:t>Qgis</w:t>
            </w:r>
            <w:proofErr w:type="spellEnd"/>
            <w:r w:rsidRPr="00051187">
              <w:rPr>
                <w:rFonts w:ascii="Times New Roman" w:eastAsia="Times New Roman" w:hAnsi="Times New Roman" w:cs="Times New Roman"/>
                <w:color w:val="000000"/>
                <w:sz w:val="25"/>
                <w:szCs w:val="25"/>
                <w:lang w:eastAsia="fr-FR"/>
              </w:rPr>
              <w:t xml:space="preserve"> natif, </w:t>
            </w:r>
            <w:proofErr w:type="spellStart"/>
            <w:r w:rsidRPr="00051187">
              <w:rPr>
                <w:rFonts w:ascii="Times New Roman" w:eastAsia="Times New Roman" w:hAnsi="Times New Roman" w:cs="Times New Roman"/>
                <w:color w:val="000000"/>
                <w:sz w:val="25"/>
                <w:szCs w:val="25"/>
                <w:lang w:eastAsia="fr-FR"/>
              </w:rPr>
              <w:t>QGis</w:t>
            </w:r>
            <w:proofErr w:type="spellEnd"/>
            <w:r w:rsidRPr="00051187">
              <w:rPr>
                <w:rFonts w:ascii="Times New Roman" w:eastAsia="Times New Roman" w:hAnsi="Times New Roman" w:cs="Times New Roman"/>
                <w:color w:val="000000"/>
                <w:sz w:val="25"/>
                <w:szCs w:val="25"/>
                <w:lang w:eastAsia="fr-FR"/>
              </w:rPr>
              <w:t xml:space="preserve"> </w:t>
            </w:r>
            <w:proofErr w:type="spellStart"/>
            <w:r w:rsidRPr="00051187">
              <w:rPr>
                <w:rFonts w:ascii="Times New Roman" w:eastAsia="Times New Roman" w:hAnsi="Times New Roman" w:cs="Times New Roman"/>
                <w:color w:val="000000"/>
                <w:sz w:val="25"/>
                <w:szCs w:val="25"/>
                <w:lang w:eastAsia="fr-FR"/>
              </w:rPr>
              <w:t>roject</w:t>
            </w:r>
            <w:proofErr w:type="spellEnd"/>
            <w:r w:rsidRPr="00051187">
              <w:rPr>
                <w:rFonts w:ascii="Times New Roman" w:eastAsia="Times New Roman" w:hAnsi="Times New Roman" w:cs="Times New Roman"/>
                <w:color w:val="000000"/>
                <w:sz w:val="25"/>
                <w:szCs w:val="25"/>
                <w:lang w:eastAsia="fr-FR"/>
              </w:rPr>
              <w:t xml:space="preserve"> File</w:t>
            </w:r>
          </w:p>
        </w:tc>
        <w:tc>
          <w:tcPr>
            <w:tcW w:w="6804" w:type="dxa"/>
          </w:tcPr>
          <w:p w14:paraId="4CF402EB" w14:textId="77777777" w:rsidR="00B0676B" w:rsidRPr="00524848" w:rsidRDefault="00B0676B" w:rsidP="0001765C">
            <w:pPr>
              <w:pStyle w:val="Paragraphedeliste"/>
              <w:spacing w:after="0" w:line="240" w:lineRule="auto"/>
              <w:ind w:left="0"/>
              <w:jc w:val="both"/>
              <w:rPr>
                <w:rFonts w:ascii="Times New Roman" w:eastAsia="Times New Roman" w:hAnsi="Times New Roman" w:cs="Times New Roman"/>
                <w:color w:val="000000"/>
                <w:sz w:val="23"/>
                <w:szCs w:val="23"/>
                <w:lang w:eastAsia="fr-FR"/>
              </w:rPr>
            </w:pPr>
            <w:r w:rsidRPr="00524848">
              <w:rPr>
                <w:rFonts w:ascii="Times New Roman" w:eastAsia="Times New Roman" w:hAnsi="Times New Roman" w:cs="Times New Roman"/>
                <w:b/>
                <w:color w:val="000000"/>
                <w:sz w:val="23"/>
                <w:szCs w:val="23"/>
                <w:lang w:eastAsia="fr-FR"/>
              </w:rPr>
              <w:t>Arc Gis</w:t>
            </w:r>
            <w:r w:rsidRPr="00524848">
              <w:rPr>
                <w:rFonts w:ascii="Times New Roman" w:eastAsia="Times New Roman" w:hAnsi="Times New Roman" w:cs="Times New Roman"/>
                <w:color w:val="000000"/>
                <w:sz w:val="23"/>
                <w:szCs w:val="23"/>
                <w:lang w:eastAsia="fr-FR"/>
              </w:rPr>
              <w:t> : est une suite de logiciels d’Information géographique développé par la société américaine et le Q Gis par les français : c’est un système complet qui permet de collecter, organiser, gérer, analyser, communiquer e diffuser des informations géographiques (</w:t>
            </w:r>
            <w:r w:rsidRPr="00524848">
              <w:rPr>
                <w:rFonts w:ascii="Times New Roman" w:eastAsia="Times New Roman" w:hAnsi="Times New Roman" w:cs="Times New Roman"/>
                <w:color w:val="000000"/>
                <w:szCs w:val="23"/>
                <w:lang w:eastAsia="fr-FR"/>
              </w:rPr>
              <w:t xml:space="preserve">Statistique </w:t>
            </w:r>
            <w:r w:rsidRPr="00524848">
              <w:rPr>
                <w:rFonts w:ascii="Times New Roman" w:eastAsia="Times New Roman" w:hAnsi="Times New Roman" w:cs="Times New Roman"/>
                <w:color w:val="000000"/>
                <w:szCs w:val="23"/>
                <w:lang w:eastAsia="fr-FR"/>
              </w:rPr>
              <w:lastRenderedPageBreak/>
              <w:t>spatiale</w:t>
            </w:r>
            <w:r>
              <w:rPr>
                <w:rFonts w:ascii="Times New Roman" w:eastAsia="Times New Roman" w:hAnsi="Times New Roman" w:cs="Times New Roman"/>
                <w:color w:val="000000"/>
                <w:sz w:val="23"/>
                <w:szCs w:val="23"/>
                <w:lang w:eastAsia="fr-FR"/>
              </w:rPr>
              <w:t xml:space="preserve">). </w:t>
            </w:r>
            <w:proofErr w:type="spellStart"/>
            <w:r w:rsidRPr="00524848">
              <w:rPr>
                <w:rFonts w:ascii="Times New Roman" w:eastAsia="Times New Roman" w:hAnsi="Times New Roman" w:cs="Times New Roman"/>
                <w:b/>
                <w:color w:val="000000"/>
                <w:sz w:val="23"/>
                <w:szCs w:val="23"/>
                <w:lang w:eastAsia="fr-FR"/>
              </w:rPr>
              <w:t>QGis</w:t>
            </w:r>
            <w:proofErr w:type="spellEnd"/>
            <w:r w:rsidRPr="00524848">
              <w:rPr>
                <w:rFonts w:ascii="Times New Roman" w:eastAsia="Times New Roman" w:hAnsi="Times New Roman" w:cs="Times New Roman"/>
                <w:color w:val="000000"/>
                <w:sz w:val="23"/>
                <w:szCs w:val="23"/>
                <w:lang w:eastAsia="fr-FR"/>
              </w:rPr>
              <w:t xml:space="preserve"> permet de lire et écrire la plupart des formats de données </w:t>
            </w:r>
            <w:proofErr w:type="spellStart"/>
            <w:proofErr w:type="gramStart"/>
            <w:r w:rsidRPr="00524848">
              <w:rPr>
                <w:rFonts w:ascii="Times New Roman" w:eastAsia="Times New Roman" w:hAnsi="Times New Roman" w:cs="Times New Roman"/>
                <w:color w:val="000000"/>
                <w:sz w:val="23"/>
                <w:szCs w:val="23"/>
                <w:lang w:eastAsia="fr-FR"/>
              </w:rPr>
              <w:t>qu’</w:t>
            </w:r>
            <w:r w:rsidRPr="00524848">
              <w:rPr>
                <w:rFonts w:ascii="Times New Roman" w:eastAsia="Times New Roman" w:hAnsi="Times New Roman" w:cs="Times New Roman"/>
                <w:b/>
                <w:color w:val="000000"/>
                <w:sz w:val="23"/>
                <w:szCs w:val="23"/>
                <w:lang w:eastAsia="fr-FR"/>
              </w:rPr>
              <w:t>ArcGis</w:t>
            </w:r>
            <w:proofErr w:type="spellEnd"/>
            <w:r w:rsidRPr="00524848">
              <w:rPr>
                <w:rFonts w:ascii="Times New Roman" w:eastAsia="Times New Roman" w:hAnsi="Times New Roman" w:cs="Times New Roman"/>
                <w:b/>
                <w:color w:val="000000"/>
                <w:sz w:val="23"/>
                <w:szCs w:val="23"/>
                <w:lang w:eastAsia="fr-FR"/>
              </w:rPr>
              <w:t xml:space="preserve"> </w:t>
            </w:r>
            <w:r w:rsidRPr="00524848">
              <w:rPr>
                <w:rFonts w:ascii="Times New Roman" w:eastAsia="Times New Roman" w:hAnsi="Times New Roman" w:cs="Times New Roman"/>
                <w:color w:val="000000"/>
                <w:sz w:val="23"/>
                <w:szCs w:val="23"/>
                <w:lang w:eastAsia="fr-FR"/>
              </w:rPr>
              <w:t xml:space="preserve"> peut</w:t>
            </w:r>
            <w:proofErr w:type="gramEnd"/>
            <w:r w:rsidRPr="00524848">
              <w:rPr>
                <w:rFonts w:ascii="Times New Roman" w:eastAsia="Times New Roman" w:hAnsi="Times New Roman" w:cs="Times New Roman"/>
                <w:color w:val="000000"/>
                <w:sz w:val="23"/>
                <w:szCs w:val="23"/>
                <w:lang w:eastAsia="fr-FR"/>
              </w:rPr>
              <w:t>, mais pas l’inverse</w:t>
            </w:r>
          </w:p>
        </w:tc>
      </w:tr>
    </w:tbl>
    <w:p w14:paraId="5076D46F" w14:textId="79C089C0" w:rsidR="00B0676B" w:rsidRDefault="00B0676B"/>
    <w:p w14:paraId="6A718C60" w14:textId="21232202" w:rsidR="00B0676B" w:rsidRDefault="00B0676B"/>
    <w:p w14:paraId="076B82A4" w14:textId="77777777" w:rsidR="00B0676B" w:rsidRPr="00B0676B" w:rsidRDefault="00B0676B" w:rsidP="00B0676B">
      <w:pPr>
        <w:keepNext/>
        <w:keepLines/>
        <w:spacing w:after="0" w:line="240" w:lineRule="auto"/>
        <w:ind w:left="1560" w:right="-993" w:hanging="1986"/>
        <w:outlineLvl w:val="0"/>
        <w:rPr>
          <w:rFonts w:ascii="Times New Roman" w:eastAsiaTheme="majorEastAsia" w:hAnsi="Times New Roman" w:cs="Times New Roman"/>
          <w:b/>
          <w:bCs/>
          <w:sz w:val="24"/>
          <w:szCs w:val="26"/>
        </w:rPr>
      </w:pPr>
      <w:bookmarkStart w:id="1" w:name="_Toc183498337"/>
      <w:r w:rsidRPr="00B0676B">
        <w:rPr>
          <w:rFonts w:ascii="Times New Roman" w:eastAsiaTheme="majorEastAsia" w:hAnsi="Times New Roman" w:cs="Times New Roman"/>
          <w:b/>
          <w:bCs/>
          <w:sz w:val="24"/>
          <w:szCs w:val="26"/>
        </w:rPr>
        <w:t>Chapitre 2 : TRAITEMENT ET ANALYSE MULTICRITERES DE L’IMPACT DE LA GRATUITE</w:t>
      </w:r>
      <w:bookmarkEnd w:id="1"/>
      <w:r w:rsidRPr="00B0676B">
        <w:rPr>
          <w:rFonts w:ascii="Times New Roman" w:eastAsiaTheme="majorEastAsia" w:hAnsi="Times New Roman" w:cs="Times New Roman"/>
          <w:b/>
          <w:bCs/>
          <w:sz w:val="24"/>
          <w:szCs w:val="26"/>
        </w:rPr>
        <w:t xml:space="preserve"> </w:t>
      </w:r>
    </w:p>
    <w:p w14:paraId="427F8E3E" w14:textId="77777777" w:rsidR="00B0676B" w:rsidRPr="00B0676B" w:rsidRDefault="00B0676B" w:rsidP="00B0676B">
      <w:pPr>
        <w:spacing w:line="240" w:lineRule="auto"/>
        <w:ind w:left="426" w:right="-567"/>
        <w:contextualSpacing/>
        <w:jc w:val="both"/>
        <w:rPr>
          <w:rFonts w:ascii="Times New Roman" w:eastAsia="Times New Roman" w:hAnsi="Times New Roman" w:cs="Times New Roman"/>
          <w:color w:val="000000"/>
          <w:sz w:val="2"/>
          <w:szCs w:val="26"/>
          <w:lang w:eastAsia="fr-FR"/>
        </w:rPr>
      </w:pPr>
    </w:p>
    <w:p w14:paraId="3280B0FF" w14:textId="77777777" w:rsidR="00B0676B" w:rsidRPr="00B0676B" w:rsidRDefault="00B0676B" w:rsidP="00B0676B">
      <w:pPr>
        <w:keepNext/>
        <w:keepLines/>
        <w:spacing w:after="0" w:line="240" w:lineRule="auto"/>
        <w:ind w:left="-426" w:right="-567"/>
        <w:outlineLvl w:val="0"/>
        <w:rPr>
          <w:rFonts w:asciiTheme="majorHAnsi" w:eastAsiaTheme="majorEastAsia" w:hAnsiTheme="majorHAnsi" w:cstheme="majorBidi"/>
          <w:bCs/>
          <w:sz w:val="28"/>
          <w:szCs w:val="30"/>
        </w:rPr>
      </w:pPr>
      <w:bookmarkStart w:id="2" w:name="_Toc183498338"/>
      <w:r w:rsidRPr="00B0676B">
        <w:rPr>
          <w:rFonts w:asciiTheme="majorHAnsi" w:eastAsiaTheme="majorEastAsia" w:hAnsiTheme="majorHAnsi" w:cstheme="majorBidi"/>
          <w:bCs/>
          <w:sz w:val="28"/>
          <w:szCs w:val="30"/>
        </w:rPr>
        <w:t xml:space="preserve">2.1. </w:t>
      </w:r>
      <w:del w:id="3" w:author="Utilisateur Windows" w:date="2024-11-24T11:41:00Z">
        <w:r w:rsidRPr="00B0676B" w:rsidDel="00E50661">
          <w:rPr>
            <w:rFonts w:asciiTheme="majorHAnsi" w:eastAsiaTheme="majorEastAsia" w:hAnsiTheme="majorHAnsi" w:cstheme="majorBidi"/>
            <w:bCs/>
            <w:sz w:val="28"/>
            <w:szCs w:val="30"/>
          </w:rPr>
          <w:delText>.</w:delText>
        </w:r>
      </w:del>
      <w:r w:rsidRPr="00B0676B">
        <w:rPr>
          <w:rFonts w:asciiTheme="majorHAnsi" w:eastAsiaTheme="majorEastAsia" w:hAnsiTheme="majorHAnsi" w:cstheme="majorBidi"/>
          <w:bCs/>
          <w:sz w:val="28"/>
          <w:szCs w:val="30"/>
        </w:rPr>
        <w:t xml:space="preserve"> </w:t>
      </w:r>
      <w:proofErr w:type="gramStart"/>
      <w:r w:rsidRPr="00B0676B">
        <w:rPr>
          <w:rFonts w:asciiTheme="majorHAnsi" w:eastAsiaTheme="majorEastAsia" w:hAnsiTheme="majorHAnsi" w:cstheme="majorBidi"/>
          <w:bCs/>
          <w:sz w:val="28"/>
          <w:szCs w:val="30"/>
        </w:rPr>
        <w:t>POINTS  D’ATTENTION</w:t>
      </w:r>
      <w:bookmarkEnd w:id="2"/>
      <w:proofErr w:type="gramEnd"/>
      <w:r w:rsidRPr="00B0676B">
        <w:rPr>
          <w:rFonts w:asciiTheme="majorHAnsi" w:eastAsiaTheme="majorEastAsia" w:hAnsiTheme="majorHAnsi" w:cstheme="majorBidi"/>
          <w:bCs/>
          <w:sz w:val="28"/>
          <w:szCs w:val="30"/>
        </w:rPr>
        <w:t xml:space="preserve"> </w:t>
      </w:r>
    </w:p>
    <w:p w14:paraId="0E1303A0" w14:textId="77777777" w:rsidR="00B0676B" w:rsidRPr="00B0676B" w:rsidRDefault="00B0676B" w:rsidP="00B0676B">
      <w:pPr>
        <w:spacing w:line="240" w:lineRule="auto"/>
        <w:ind w:left="-426" w:right="-567"/>
        <w:contextualSpacing/>
        <w:jc w:val="both"/>
        <w:rPr>
          <w:rFonts w:ascii="Times New Roman" w:eastAsia="Times New Roman" w:hAnsi="Times New Roman" w:cs="Times New Roman"/>
          <w:color w:val="000000"/>
          <w:sz w:val="14"/>
          <w:szCs w:val="26"/>
          <w:lang w:eastAsia="fr-FR"/>
        </w:rPr>
      </w:pPr>
    </w:p>
    <w:p w14:paraId="0A7ED490" w14:textId="77777777" w:rsidR="00B0676B" w:rsidRPr="00B0676B" w:rsidRDefault="00B0676B" w:rsidP="00B0676B">
      <w:pPr>
        <w:spacing w:after="0" w:line="240" w:lineRule="auto"/>
        <w:ind w:left="-425" w:right="-567" w:firstLine="1559"/>
        <w:contextualSpacing/>
        <w:jc w:val="both"/>
        <w:rPr>
          <w:rFonts w:ascii="Times New Roman" w:eastAsia="Times New Roman" w:hAnsi="Times New Roman" w:cs="Times New Roman"/>
          <w:b/>
          <w:color w:val="000000"/>
          <w:sz w:val="26"/>
          <w:szCs w:val="26"/>
          <w:lang w:eastAsia="fr-FR"/>
        </w:rPr>
      </w:pPr>
      <w:r w:rsidRPr="00B0676B">
        <w:rPr>
          <w:rFonts w:ascii="Times New Roman" w:eastAsia="Times New Roman" w:hAnsi="Times New Roman" w:cs="Times New Roman"/>
          <w:color w:val="000000"/>
          <w:sz w:val="27"/>
          <w:szCs w:val="27"/>
          <w:lang w:eastAsia="fr-FR"/>
        </w:rPr>
        <w:t>Ce chapitre a été introduit pour nous permettre de dégager les zones défavorisées par l’effectivité de la gratuité de l’enseignement du Primaire en République Démocratique du Congo. Nous cherchons ici à faire découvrir les territoires et/ou Provinces éducationnelles à moindre impact d’effets induits de cette gratuité, un soubassement qui permettra de justifier la faiblesse du Système d’implantation des Etablissements Scolaires et Universitaire dans le pays au regard de différents projets de la réforme éducatif érigés dans le cadre de la mise en œuvre de la Stratégie Sectorielle de l’Education et de la Formation (SSEF 2016-2025) qui s’aligne aux ODD(4), Horizon 2030 et du CESA de l’Union Africaine dont l’échéance va jusqu’à 2063 poursuivant le même objectif de l’éducation mondiale pour tous en ce terme</w:t>
      </w:r>
      <w:r w:rsidRPr="00B0676B">
        <w:rPr>
          <w:rFonts w:ascii="Times New Roman" w:eastAsia="Times New Roman" w:hAnsi="Times New Roman" w:cs="Times New Roman"/>
          <w:color w:val="000000"/>
          <w:sz w:val="26"/>
          <w:szCs w:val="26"/>
          <w:lang w:eastAsia="fr-FR"/>
        </w:rPr>
        <w:t> : «</w:t>
      </w:r>
      <w:r w:rsidRPr="00B0676B">
        <w:rPr>
          <w:rFonts w:ascii="Times New Roman" w:eastAsia="Times New Roman" w:hAnsi="Times New Roman" w:cs="Times New Roman"/>
          <w:b/>
          <w:color w:val="000000"/>
          <w:sz w:val="26"/>
          <w:szCs w:val="26"/>
          <w:lang w:eastAsia="fr-FR"/>
        </w:rPr>
        <w:t> Assurer une éducation de qualité inclusive et équitable et promouvoir les possibilités d’apprentissage tout au long de la vie pour tous ».</w:t>
      </w:r>
    </w:p>
    <w:p w14:paraId="3EAD5E12" w14:textId="77777777" w:rsidR="00B0676B" w:rsidRPr="00B0676B" w:rsidRDefault="00B0676B" w:rsidP="00B0676B">
      <w:pPr>
        <w:spacing w:line="240" w:lineRule="auto"/>
        <w:ind w:left="-426" w:right="-567" w:firstLine="1560"/>
        <w:contextualSpacing/>
        <w:jc w:val="both"/>
        <w:rPr>
          <w:rFonts w:ascii="Times New Roman" w:eastAsia="Times New Roman" w:hAnsi="Times New Roman" w:cs="Times New Roman"/>
          <w:b/>
          <w:color w:val="000000"/>
          <w:sz w:val="6"/>
          <w:szCs w:val="26"/>
          <w:lang w:eastAsia="fr-FR"/>
        </w:rPr>
      </w:pPr>
    </w:p>
    <w:p w14:paraId="1BFEB680" w14:textId="77777777" w:rsidR="00B0676B" w:rsidRPr="00B0676B" w:rsidRDefault="00B0676B" w:rsidP="00B0676B">
      <w:pPr>
        <w:spacing w:after="0" w:line="240" w:lineRule="auto"/>
        <w:ind w:left="-425" w:right="-567" w:firstLine="1559"/>
        <w:contextualSpacing/>
        <w:jc w:val="both"/>
        <w:rPr>
          <w:rFonts w:ascii="Times New Roman" w:eastAsia="Times New Roman" w:hAnsi="Times New Roman" w:cs="Times New Roman"/>
          <w:color w:val="000000"/>
          <w:sz w:val="27"/>
          <w:szCs w:val="27"/>
          <w:lang w:eastAsia="fr-FR"/>
        </w:rPr>
      </w:pPr>
      <w:r w:rsidRPr="00B0676B">
        <w:rPr>
          <w:rFonts w:ascii="Times New Roman" w:eastAsia="Times New Roman" w:hAnsi="Times New Roman" w:cs="Times New Roman"/>
          <w:color w:val="000000"/>
          <w:sz w:val="27"/>
          <w:szCs w:val="27"/>
          <w:lang w:eastAsia="fr-FR"/>
        </w:rPr>
        <w:t xml:space="preserve">Comme nous pouvons le rappeler, </w:t>
      </w:r>
      <w:proofErr w:type="gramStart"/>
      <w:r w:rsidRPr="00B0676B">
        <w:rPr>
          <w:rFonts w:ascii="Times New Roman" w:eastAsia="Times New Roman" w:hAnsi="Times New Roman" w:cs="Times New Roman"/>
          <w:color w:val="000000"/>
          <w:sz w:val="27"/>
          <w:szCs w:val="27"/>
          <w:lang w:eastAsia="fr-FR"/>
        </w:rPr>
        <w:t>l’objectif  général</w:t>
      </w:r>
      <w:proofErr w:type="gramEnd"/>
      <w:r w:rsidRPr="00B0676B">
        <w:rPr>
          <w:rFonts w:ascii="Times New Roman" w:eastAsia="Times New Roman" w:hAnsi="Times New Roman" w:cs="Times New Roman"/>
          <w:color w:val="000000"/>
          <w:sz w:val="27"/>
          <w:szCs w:val="27"/>
          <w:lang w:eastAsia="fr-FR"/>
        </w:rPr>
        <w:t xml:space="preserve"> de notre étude est de répondre de manière efficace aux défis liés à la mise en œuvre du plan de développement territorial ainsi qu’à la matérialisation de la vision de la politique éducative en RDC, ce qui justifie par ailleurs notre démarche visant à proposer des solutions durables aux différents défis liés à notre système éducatif. D’où la proposition à la disponibilité d’une Politique de la Carte Scolaire et Universitaire Numérique adaptée au profil de risques et aléas du Pays.</w:t>
      </w:r>
    </w:p>
    <w:p w14:paraId="15AC1DCD" w14:textId="77777777" w:rsidR="00B0676B" w:rsidRPr="00B0676B" w:rsidRDefault="00B0676B" w:rsidP="00B0676B">
      <w:pPr>
        <w:spacing w:line="240" w:lineRule="auto"/>
        <w:ind w:left="-426" w:right="-567" w:firstLine="1560"/>
        <w:contextualSpacing/>
        <w:jc w:val="both"/>
        <w:rPr>
          <w:rFonts w:ascii="Times New Roman" w:eastAsia="Times New Roman" w:hAnsi="Times New Roman" w:cs="Times New Roman"/>
          <w:color w:val="000000"/>
          <w:sz w:val="6"/>
          <w:szCs w:val="26"/>
          <w:lang w:eastAsia="fr-FR"/>
        </w:rPr>
      </w:pPr>
    </w:p>
    <w:p w14:paraId="06FFF806" w14:textId="77777777" w:rsidR="00B0676B" w:rsidRPr="00B0676B" w:rsidRDefault="00B0676B" w:rsidP="00B0676B">
      <w:pPr>
        <w:spacing w:after="0" w:line="240" w:lineRule="auto"/>
        <w:ind w:left="-425" w:right="-567" w:firstLine="1559"/>
        <w:contextualSpacing/>
        <w:jc w:val="both"/>
        <w:rPr>
          <w:rFonts w:ascii="Times New Roman" w:eastAsia="Times New Roman" w:hAnsi="Times New Roman" w:cs="Times New Roman"/>
          <w:color w:val="000000"/>
          <w:sz w:val="27"/>
          <w:szCs w:val="27"/>
          <w:lang w:eastAsia="fr-FR"/>
        </w:rPr>
      </w:pPr>
      <w:r w:rsidRPr="00B0676B">
        <w:rPr>
          <w:rFonts w:ascii="Times New Roman" w:eastAsia="Times New Roman" w:hAnsi="Times New Roman" w:cs="Times New Roman"/>
          <w:color w:val="000000"/>
          <w:sz w:val="27"/>
          <w:szCs w:val="27"/>
          <w:lang w:eastAsia="fr-FR"/>
        </w:rPr>
        <w:t xml:space="preserve">Retenons que cette étude se veut être une contribution devant permettre aux décideurs de se doter d’une carte éducative adaptée aux réalités du pays et de mettre en relief les différents obstacles, mais aussi les opportunités afin de mener le plaidoyer. Ainsi, des solutions sont proposées pour lever les obstacles qui empêchent la mise en œuvre des projets de développement des 145 territoires dans l’axe construction et réhabilitation des écoles ainsi que ceux de la mise en œuvre efficiente et efficace de la gratuité en particulier ceux qui sont liés à la formation des enseignants, payement des enseignants et bureaux gestionnaires ainsi </w:t>
      </w:r>
      <w:proofErr w:type="gramStart"/>
      <w:r w:rsidRPr="00B0676B">
        <w:rPr>
          <w:rFonts w:ascii="Times New Roman" w:eastAsia="Times New Roman" w:hAnsi="Times New Roman" w:cs="Times New Roman"/>
          <w:color w:val="000000"/>
          <w:sz w:val="27"/>
          <w:szCs w:val="27"/>
          <w:lang w:eastAsia="fr-FR"/>
        </w:rPr>
        <w:t>qu’ à</w:t>
      </w:r>
      <w:proofErr w:type="gramEnd"/>
      <w:r w:rsidRPr="00B0676B">
        <w:rPr>
          <w:rFonts w:ascii="Times New Roman" w:eastAsia="Times New Roman" w:hAnsi="Times New Roman" w:cs="Times New Roman"/>
          <w:color w:val="000000"/>
          <w:sz w:val="27"/>
          <w:szCs w:val="27"/>
          <w:lang w:eastAsia="fr-FR"/>
        </w:rPr>
        <w:t xml:space="preserve"> des salles de classes, en améliorant l’environnement national des apprentissages.</w:t>
      </w:r>
    </w:p>
    <w:p w14:paraId="24DABAA6" w14:textId="77777777" w:rsidR="00B0676B" w:rsidRPr="00B0676B" w:rsidRDefault="00B0676B" w:rsidP="00B0676B">
      <w:pPr>
        <w:spacing w:line="240" w:lineRule="auto"/>
        <w:ind w:left="-426" w:right="-567" w:firstLine="1560"/>
        <w:contextualSpacing/>
        <w:jc w:val="both"/>
        <w:rPr>
          <w:rFonts w:ascii="Times New Roman" w:eastAsia="Times New Roman" w:hAnsi="Times New Roman" w:cs="Times New Roman"/>
          <w:color w:val="000000"/>
          <w:sz w:val="6"/>
          <w:szCs w:val="26"/>
          <w:lang w:eastAsia="fr-FR"/>
        </w:rPr>
      </w:pPr>
    </w:p>
    <w:p w14:paraId="76373C2E" w14:textId="77777777" w:rsidR="00B0676B" w:rsidRPr="00B0676B" w:rsidRDefault="00B0676B" w:rsidP="00B0676B">
      <w:pPr>
        <w:spacing w:after="0" w:line="240" w:lineRule="auto"/>
        <w:ind w:left="-425" w:right="-567" w:firstLine="1559"/>
        <w:contextualSpacing/>
        <w:jc w:val="both"/>
        <w:rPr>
          <w:rFonts w:ascii="Times New Roman" w:eastAsia="Times New Roman" w:hAnsi="Times New Roman" w:cs="Times New Roman"/>
          <w:color w:val="000000"/>
          <w:sz w:val="27"/>
          <w:szCs w:val="27"/>
          <w:lang w:eastAsia="fr-FR"/>
        </w:rPr>
      </w:pPr>
      <w:r w:rsidRPr="00B0676B">
        <w:rPr>
          <w:rFonts w:ascii="Times New Roman" w:eastAsia="Times New Roman" w:hAnsi="Times New Roman" w:cs="Times New Roman"/>
          <w:color w:val="000000"/>
          <w:sz w:val="27"/>
          <w:szCs w:val="27"/>
          <w:lang w:eastAsia="fr-FR"/>
        </w:rPr>
        <w:t xml:space="preserve">Pour ce faire, cinq (5) critères seront analysés dont trois (3) en corrélation selon les 662 sous-provinces éducationnelles, 145 territoires et 60 provinces éducationnelles tandis que deux autres en rapport avec l’éducation en situation d’urgence et de mécanisme d’implantation des établissements éducatives dans les 26 provinces en RDC, dont voici : </w:t>
      </w:r>
    </w:p>
    <w:p w14:paraId="400CB4A9" w14:textId="77777777" w:rsidR="00B0676B" w:rsidRPr="00B0676B" w:rsidRDefault="00B0676B" w:rsidP="00B0676B">
      <w:pPr>
        <w:spacing w:after="0" w:line="240" w:lineRule="auto"/>
        <w:ind w:left="-426" w:right="-567"/>
        <w:jc w:val="both"/>
        <w:rPr>
          <w:rFonts w:ascii="Times New Roman" w:eastAsia="Calibri" w:hAnsi="Times New Roman" w:cs="Times New Roman"/>
          <w:i/>
          <w:kern w:val="2"/>
          <w:sz w:val="25"/>
          <w:szCs w:val="25"/>
          <w14:ligatures w14:val="standardContextual"/>
        </w:rPr>
      </w:pPr>
      <w:r w:rsidRPr="00B0676B">
        <w:rPr>
          <w:rFonts w:ascii="Times New Roman" w:eastAsia="Calibri" w:hAnsi="Times New Roman" w:cs="Times New Roman"/>
          <w:b/>
          <w:i/>
          <w:iCs/>
          <w:kern w:val="2"/>
          <w:sz w:val="25"/>
          <w:szCs w:val="25"/>
          <w:u w:val="single"/>
          <w14:ligatures w14:val="standardContextual"/>
        </w:rPr>
        <w:t>1</w:t>
      </w:r>
      <w:r w:rsidRPr="00B0676B">
        <w:rPr>
          <w:rFonts w:ascii="Times New Roman" w:eastAsia="Calibri" w:hAnsi="Times New Roman" w:cs="Times New Roman"/>
          <w:b/>
          <w:i/>
          <w:iCs/>
          <w:kern w:val="2"/>
          <w:sz w:val="25"/>
          <w:szCs w:val="25"/>
          <w:u w:val="single"/>
          <w:vertAlign w:val="superscript"/>
          <w14:ligatures w14:val="standardContextual"/>
        </w:rPr>
        <w:t>ère</w:t>
      </w:r>
      <w:r w:rsidRPr="00B0676B">
        <w:rPr>
          <w:rFonts w:ascii="Times New Roman" w:eastAsia="Calibri" w:hAnsi="Times New Roman" w:cs="Times New Roman"/>
          <w:b/>
          <w:i/>
          <w:iCs/>
          <w:kern w:val="2"/>
          <w:sz w:val="25"/>
          <w:szCs w:val="25"/>
          <w:u w:val="single"/>
          <w14:ligatures w14:val="standardContextual"/>
        </w:rPr>
        <w:t xml:space="preserve"> Critère</w:t>
      </w:r>
      <w:r w:rsidRPr="00B0676B">
        <w:rPr>
          <w:rFonts w:ascii="Times New Roman" w:eastAsia="Calibri" w:hAnsi="Times New Roman" w:cs="Times New Roman"/>
          <w:b/>
          <w:kern w:val="2"/>
          <w:sz w:val="25"/>
          <w:szCs w:val="25"/>
          <w:u w:val="single"/>
          <w14:ligatures w14:val="standardContextual"/>
        </w:rPr>
        <w:t> </w:t>
      </w:r>
      <w:r w:rsidRPr="00B0676B">
        <w:rPr>
          <w:rFonts w:ascii="Times New Roman" w:eastAsia="Calibri" w:hAnsi="Times New Roman" w:cs="Times New Roman"/>
          <w:b/>
          <w:kern w:val="2"/>
          <w:sz w:val="25"/>
          <w:szCs w:val="25"/>
          <w14:ligatures w14:val="standardContextual"/>
        </w:rPr>
        <w:t xml:space="preserve">: </w:t>
      </w:r>
      <w:r w:rsidRPr="00B0676B">
        <w:rPr>
          <w:rFonts w:ascii="Times New Roman" w:eastAsia="Calibri" w:hAnsi="Times New Roman" w:cs="Times New Roman"/>
          <w:kern w:val="2"/>
          <w:sz w:val="25"/>
          <w:szCs w:val="25"/>
          <w14:ligatures w14:val="standardContextual"/>
        </w:rPr>
        <w:t>Proportion des écoles primaires publiques qui consisterait à lister le pourcentage des nombres des établissements conventionnés et non conventionnés dans chaque sous-</w:t>
      </w:r>
      <w:r w:rsidRPr="00B0676B">
        <w:rPr>
          <w:rFonts w:ascii="Times New Roman" w:hAnsi="Times New Roman" w:cs="Times New Roman"/>
          <w:sz w:val="25"/>
          <w:szCs w:val="25"/>
        </w:rPr>
        <w:t xml:space="preserve"> </w:t>
      </w:r>
      <w:r w:rsidRPr="00B0676B">
        <w:rPr>
          <w:rFonts w:ascii="Times New Roman" w:eastAsia="Calibri" w:hAnsi="Times New Roman" w:cs="Times New Roman"/>
          <w:kern w:val="2"/>
          <w:sz w:val="25"/>
          <w:szCs w:val="25"/>
          <w14:ligatures w14:val="standardContextual"/>
        </w:rPr>
        <w:t xml:space="preserve">provinces éducationnelles du pays en rapport avec le nombre total d’écoles, présentée suivant les catégories d’appréciations ci-après : </w:t>
      </w:r>
      <w:r w:rsidRPr="00B0676B">
        <w:rPr>
          <w:rFonts w:ascii="Times New Roman" w:eastAsia="Calibri" w:hAnsi="Times New Roman" w:cs="Times New Roman"/>
          <w:i/>
          <w:kern w:val="2"/>
          <w:sz w:val="25"/>
          <w:szCs w:val="25"/>
          <w14:ligatures w14:val="standardContextual"/>
        </w:rPr>
        <w:t>Moindre impact, Négligeable, Impact modéré et Fort impact.</w:t>
      </w:r>
    </w:p>
    <w:p w14:paraId="427B8C4A" w14:textId="77777777" w:rsidR="00B0676B" w:rsidRPr="00B0676B" w:rsidRDefault="00B0676B" w:rsidP="00B0676B">
      <w:pPr>
        <w:spacing w:after="0"/>
        <w:ind w:left="-426" w:right="-567"/>
        <w:jc w:val="both"/>
        <w:rPr>
          <w:rFonts w:ascii="Times New Roman" w:eastAsia="Calibri" w:hAnsi="Times New Roman" w:cs="Times New Roman"/>
          <w:b/>
          <w:kern w:val="2"/>
          <w:sz w:val="6"/>
          <w:szCs w:val="25"/>
          <w:u w:val="single"/>
          <w14:ligatures w14:val="standardContextual"/>
        </w:rPr>
      </w:pP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
        <w:gridCol w:w="1701"/>
        <w:gridCol w:w="1984"/>
        <w:gridCol w:w="2268"/>
        <w:gridCol w:w="1701"/>
        <w:gridCol w:w="1701"/>
      </w:tblGrid>
      <w:tr w:rsidR="00B0676B" w:rsidRPr="00B0676B" w14:paraId="4EAD7E54" w14:textId="77777777" w:rsidTr="0001765C">
        <w:trPr>
          <w:trHeight w:val="227"/>
        </w:trPr>
        <w:tc>
          <w:tcPr>
            <w:tcW w:w="852" w:type="dxa"/>
            <w:vMerge w:val="restart"/>
            <w:shd w:val="clear" w:color="auto" w:fill="F2F2F2" w:themeFill="background1" w:themeFillShade="F2"/>
            <w:vAlign w:val="center"/>
          </w:tcPr>
          <w:p w14:paraId="18C1C502" w14:textId="77777777" w:rsidR="00B0676B" w:rsidRPr="00B0676B" w:rsidRDefault="00B0676B" w:rsidP="00B0676B">
            <w:pPr>
              <w:spacing w:after="0" w:line="240" w:lineRule="auto"/>
              <w:ind w:left="-108" w:right="-196"/>
              <w:jc w:val="center"/>
              <w:rPr>
                <w:rFonts w:eastAsia="Calibri" w:cstheme="minorHAnsi"/>
                <w:b/>
                <w:kern w:val="2"/>
                <w:sz w:val="24"/>
                <w:szCs w:val="26"/>
                <w14:ligatures w14:val="standardContextual"/>
              </w:rPr>
            </w:pPr>
            <w:r w:rsidRPr="00B0676B">
              <w:rPr>
                <w:rFonts w:eastAsia="Calibri" w:cstheme="minorHAnsi"/>
                <w:b/>
                <w:kern w:val="2"/>
                <w:szCs w:val="26"/>
                <w14:ligatures w14:val="standardContextual"/>
              </w:rPr>
              <w:t>Critère</w:t>
            </w:r>
          </w:p>
          <w:p w14:paraId="5CAF9433" w14:textId="77777777" w:rsidR="00B0676B" w:rsidRPr="00B0676B" w:rsidRDefault="00B0676B" w:rsidP="00B0676B">
            <w:pPr>
              <w:spacing w:after="0" w:line="240" w:lineRule="auto"/>
              <w:ind w:left="-249"/>
              <w:jc w:val="center"/>
              <w:rPr>
                <w:rFonts w:eastAsia="Calibri" w:cstheme="minorHAnsi"/>
                <w:b/>
                <w:kern w:val="2"/>
                <w:sz w:val="24"/>
                <w:szCs w:val="26"/>
                <w14:ligatures w14:val="standardContextual"/>
              </w:rPr>
            </w:pPr>
            <w:r w:rsidRPr="00B0676B">
              <w:rPr>
                <w:rFonts w:eastAsia="Calibri" w:cstheme="minorHAnsi"/>
                <w:b/>
                <w:kern w:val="2"/>
                <w:sz w:val="24"/>
                <w:szCs w:val="26"/>
                <w14:ligatures w14:val="standardContextual"/>
              </w:rPr>
              <w:t xml:space="preserve">  1</w:t>
            </w:r>
          </w:p>
        </w:tc>
        <w:tc>
          <w:tcPr>
            <w:tcW w:w="9355" w:type="dxa"/>
            <w:gridSpan w:val="5"/>
            <w:shd w:val="clear" w:color="auto" w:fill="F2F2F2" w:themeFill="background1" w:themeFillShade="F2"/>
            <w:vAlign w:val="center"/>
          </w:tcPr>
          <w:p w14:paraId="56D54463" w14:textId="77777777" w:rsidR="00B0676B" w:rsidRPr="00B0676B" w:rsidRDefault="00B0676B" w:rsidP="00B0676B">
            <w:pPr>
              <w:spacing w:after="0" w:line="240" w:lineRule="auto"/>
              <w:ind w:left="-108"/>
              <w:jc w:val="center"/>
              <w:rPr>
                <w:rFonts w:eastAsia="Calibri" w:cstheme="minorHAnsi"/>
                <w:b/>
                <w:kern w:val="2"/>
                <w:szCs w:val="23"/>
                <w14:ligatures w14:val="standardContextual"/>
              </w:rPr>
            </w:pPr>
            <w:r w:rsidRPr="00B0676B">
              <w:rPr>
                <w:rFonts w:eastAsia="Calibri" w:cstheme="minorHAnsi"/>
                <w:b/>
                <w:kern w:val="2"/>
                <w:szCs w:val="23"/>
                <w14:ligatures w14:val="standardContextual"/>
              </w:rPr>
              <w:t xml:space="preserve">Proportion (%) = (Nombre d’écoles primaires publiques X 100) / Total écoles publiques + Privées </w:t>
            </w:r>
          </w:p>
        </w:tc>
      </w:tr>
      <w:tr w:rsidR="00B0676B" w:rsidRPr="00B0676B" w14:paraId="0746C554" w14:textId="77777777" w:rsidTr="0001765C">
        <w:trPr>
          <w:trHeight w:val="227"/>
        </w:trPr>
        <w:tc>
          <w:tcPr>
            <w:tcW w:w="852" w:type="dxa"/>
            <w:vMerge/>
            <w:shd w:val="clear" w:color="auto" w:fill="F2F2F2" w:themeFill="background1" w:themeFillShade="F2"/>
            <w:vAlign w:val="center"/>
          </w:tcPr>
          <w:p w14:paraId="70D439B9" w14:textId="77777777" w:rsidR="00B0676B" w:rsidRPr="00B0676B" w:rsidRDefault="00B0676B" w:rsidP="00B0676B">
            <w:pPr>
              <w:spacing w:after="0" w:line="240" w:lineRule="auto"/>
              <w:ind w:left="-426"/>
              <w:jc w:val="center"/>
              <w:rPr>
                <w:rFonts w:eastAsia="Calibri" w:cstheme="minorHAnsi"/>
                <w:b/>
                <w:kern w:val="2"/>
                <w:sz w:val="26"/>
                <w:szCs w:val="26"/>
                <w14:ligatures w14:val="standardContextual"/>
              </w:rPr>
            </w:pPr>
          </w:p>
        </w:tc>
        <w:tc>
          <w:tcPr>
            <w:tcW w:w="1701" w:type="dxa"/>
            <w:shd w:val="clear" w:color="auto" w:fill="F2F2F2" w:themeFill="background1" w:themeFillShade="F2"/>
            <w:vAlign w:val="center"/>
          </w:tcPr>
          <w:p w14:paraId="18B76CEA" w14:textId="77777777" w:rsidR="00B0676B" w:rsidRPr="00B0676B" w:rsidRDefault="00B0676B" w:rsidP="00B0676B">
            <w:pPr>
              <w:spacing w:after="0" w:line="240" w:lineRule="auto"/>
              <w:ind w:left="-426" w:right="-567"/>
              <w:rPr>
                <w:rFonts w:eastAsia="Calibri" w:cstheme="minorHAnsi"/>
                <w:kern w:val="2"/>
                <w:sz w:val="26"/>
                <w:szCs w:val="26"/>
                <w14:ligatures w14:val="standardContextual"/>
              </w:rPr>
            </w:pPr>
            <w:r w:rsidRPr="00B0676B">
              <w:rPr>
                <w:rFonts w:eastAsia="Calibri" w:cstheme="minorHAnsi"/>
                <w:kern w:val="2"/>
                <w:sz w:val="26"/>
                <w:szCs w:val="26"/>
                <w14:ligatures w14:val="standardContextual"/>
              </w:rPr>
              <w:t xml:space="preserve">       </w:t>
            </w:r>
            <w:r w:rsidRPr="00B0676B">
              <w:rPr>
                <w:rFonts w:eastAsia="Calibri" w:cstheme="minorHAnsi"/>
                <w:kern w:val="2"/>
                <w:sz w:val="24"/>
                <w:szCs w:val="26"/>
                <w14:ligatures w14:val="standardContextual"/>
              </w:rPr>
              <w:t>%</w:t>
            </w:r>
          </w:p>
        </w:tc>
        <w:tc>
          <w:tcPr>
            <w:tcW w:w="1984" w:type="dxa"/>
            <w:shd w:val="clear" w:color="auto" w:fill="DAEEF3" w:themeFill="accent5" w:themeFillTint="33"/>
          </w:tcPr>
          <w:p w14:paraId="4FDA067A" w14:textId="77777777" w:rsidR="00B0676B" w:rsidRPr="00B0676B" w:rsidRDefault="00B0676B" w:rsidP="00B0676B">
            <w:pPr>
              <w:spacing w:after="0" w:line="240" w:lineRule="auto"/>
              <w:ind w:left="-426" w:right="-108"/>
              <w:jc w:val="center"/>
              <w:rPr>
                <w:rFonts w:eastAsia="Calibri" w:cstheme="minorHAnsi"/>
                <w:b/>
                <w:kern w:val="2"/>
                <w:szCs w:val="23"/>
                <w14:ligatures w14:val="standardContextual"/>
              </w:rPr>
            </w:pPr>
            <w:r w:rsidRPr="00B0676B">
              <w:rPr>
                <w:rFonts w:eastAsia="Calibri" w:cstheme="minorHAnsi"/>
                <w:b/>
                <w:kern w:val="2"/>
                <w:szCs w:val="23"/>
                <w14:ligatures w14:val="standardContextual"/>
              </w:rPr>
              <w:t>De 0% à 23%</w:t>
            </w:r>
          </w:p>
        </w:tc>
        <w:tc>
          <w:tcPr>
            <w:tcW w:w="2268" w:type="dxa"/>
            <w:shd w:val="clear" w:color="auto" w:fill="DAEEF3" w:themeFill="accent5" w:themeFillTint="33"/>
          </w:tcPr>
          <w:p w14:paraId="7A375C5F" w14:textId="77777777" w:rsidR="00B0676B" w:rsidRPr="00B0676B" w:rsidRDefault="00B0676B" w:rsidP="00B0676B">
            <w:pPr>
              <w:spacing w:after="0" w:line="240" w:lineRule="auto"/>
              <w:ind w:left="-426"/>
              <w:jc w:val="center"/>
              <w:rPr>
                <w:rFonts w:cstheme="minorHAnsi"/>
                <w:b/>
                <w:szCs w:val="23"/>
              </w:rPr>
            </w:pPr>
            <w:r w:rsidRPr="00B0676B">
              <w:rPr>
                <w:rFonts w:eastAsia="Calibri" w:cstheme="minorHAnsi"/>
                <w:b/>
                <w:kern w:val="2"/>
                <w:szCs w:val="23"/>
                <w14:ligatures w14:val="standardContextual"/>
              </w:rPr>
              <w:t>De 24% à 49%</w:t>
            </w:r>
          </w:p>
        </w:tc>
        <w:tc>
          <w:tcPr>
            <w:tcW w:w="1701" w:type="dxa"/>
            <w:shd w:val="clear" w:color="auto" w:fill="DAEEF3" w:themeFill="accent5" w:themeFillTint="33"/>
          </w:tcPr>
          <w:p w14:paraId="38DF917D" w14:textId="77777777" w:rsidR="00B0676B" w:rsidRPr="00B0676B" w:rsidRDefault="00B0676B" w:rsidP="00B0676B">
            <w:pPr>
              <w:spacing w:after="0" w:line="240" w:lineRule="auto"/>
              <w:ind w:left="-250"/>
              <w:jc w:val="center"/>
              <w:rPr>
                <w:rFonts w:cstheme="minorHAnsi"/>
                <w:b/>
                <w:szCs w:val="23"/>
              </w:rPr>
            </w:pPr>
            <w:r w:rsidRPr="00B0676B">
              <w:rPr>
                <w:rFonts w:eastAsia="Calibri" w:cstheme="minorHAnsi"/>
                <w:b/>
                <w:kern w:val="2"/>
                <w:szCs w:val="23"/>
                <w14:ligatures w14:val="standardContextual"/>
              </w:rPr>
              <w:t>De 50% à 74%</w:t>
            </w:r>
          </w:p>
        </w:tc>
        <w:tc>
          <w:tcPr>
            <w:tcW w:w="1701" w:type="dxa"/>
            <w:shd w:val="clear" w:color="auto" w:fill="DAEEF3" w:themeFill="accent5" w:themeFillTint="33"/>
          </w:tcPr>
          <w:p w14:paraId="73DD2E51" w14:textId="77777777" w:rsidR="00B0676B" w:rsidRPr="00B0676B" w:rsidRDefault="00B0676B" w:rsidP="00B0676B">
            <w:pPr>
              <w:spacing w:after="0" w:line="240" w:lineRule="auto"/>
              <w:ind w:left="-108"/>
              <w:jc w:val="center"/>
              <w:rPr>
                <w:rFonts w:cstheme="minorHAnsi"/>
                <w:b/>
                <w:szCs w:val="23"/>
              </w:rPr>
            </w:pPr>
            <w:r w:rsidRPr="00B0676B">
              <w:rPr>
                <w:rFonts w:eastAsia="Calibri" w:cstheme="minorHAnsi"/>
                <w:b/>
                <w:kern w:val="2"/>
                <w:szCs w:val="23"/>
                <w14:ligatures w14:val="standardContextual"/>
              </w:rPr>
              <w:t>De 75% à 100%</w:t>
            </w:r>
          </w:p>
        </w:tc>
      </w:tr>
      <w:tr w:rsidR="00B0676B" w:rsidRPr="00B0676B" w14:paraId="73D0A873" w14:textId="77777777" w:rsidTr="0001765C">
        <w:trPr>
          <w:trHeight w:val="227"/>
        </w:trPr>
        <w:tc>
          <w:tcPr>
            <w:tcW w:w="852" w:type="dxa"/>
            <w:vMerge/>
            <w:shd w:val="clear" w:color="auto" w:fill="F2F2F2" w:themeFill="background1" w:themeFillShade="F2"/>
          </w:tcPr>
          <w:p w14:paraId="410CCA35" w14:textId="77777777" w:rsidR="00B0676B" w:rsidRPr="00B0676B" w:rsidRDefault="00B0676B" w:rsidP="00B0676B">
            <w:pPr>
              <w:spacing w:after="0" w:line="240" w:lineRule="auto"/>
              <w:ind w:left="-426" w:right="-567"/>
              <w:jc w:val="both"/>
              <w:rPr>
                <w:rFonts w:eastAsia="Calibri" w:cstheme="minorHAnsi"/>
                <w:b/>
                <w:kern w:val="2"/>
                <w:sz w:val="26"/>
                <w:szCs w:val="26"/>
                <w14:ligatures w14:val="standardContextual"/>
              </w:rPr>
            </w:pPr>
          </w:p>
        </w:tc>
        <w:tc>
          <w:tcPr>
            <w:tcW w:w="1701" w:type="dxa"/>
            <w:shd w:val="clear" w:color="auto" w:fill="F2F2F2" w:themeFill="background1" w:themeFillShade="F2"/>
            <w:vAlign w:val="center"/>
          </w:tcPr>
          <w:p w14:paraId="22B630EB" w14:textId="77777777" w:rsidR="00B0676B" w:rsidRPr="00B0676B" w:rsidRDefault="00B0676B" w:rsidP="00B0676B">
            <w:pPr>
              <w:spacing w:after="0" w:line="240" w:lineRule="auto"/>
              <w:ind w:right="83"/>
              <w:jc w:val="center"/>
              <w:rPr>
                <w:rFonts w:eastAsia="Calibri" w:cstheme="minorHAnsi"/>
                <w:kern w:val="2"/>
                <w:sz w:val="26"/>
                <w:szCs w:val="26"/>
                <w14:ligatures w14:val="standardContextual"/>
              </w:rPr>
            </w:pPr>
            <w:r w:rsidRPr="00B0676B">
              <w:rPr>
                <w:rFonts w:eastAsia="Calibri" w:cstheme="minorHAnsi"/>
                <w:b/>
                <w:kern w:val="2"/>
                <w:sz w:val="16"/>
                <w:szCs w:val="26"/>
                <w14:ligatures w14:val="standardContextual"/>
              </w:rPr>
              <w:t>Catégorie</w:t>
            </w:r>
            <w:r w:rsidRPr="00B0676B">
              <w:rPr>
                <w:rFonts w:eastAsia="Calibri" w:cstheme="minorHAnsi"/>
                <w:b/>
                <w:kern w:val="2"/>
                <w:sz w:val="18"/>
                <w:szCs w:val="26"/>
                <w14:ligatures w14:val="standardContextual"/>
              </w:rPr>
              <w:t>/modalité</w:t>
            </w:r>
          </w:p>
        </w:tc>
        <w:tc>
          <w:tcPr>
            <w:tcW w:w="1984" w:type="dxa"/>
            <w:vAlign w:val="center"/>
          </w:tcPr>
          <w:p w14:paraId="427F5CCC" w14:textId="77777777" w:rsidR="00B0676B" w:rsidRPr="00B0676B" w:rsidRDefault="00B0676B" w:rsidP="00B0676B">
            <w:pPr>
              <w:spacing w:after="0" w:line="240" w:lineRule="auto"/>
              <w:ind w:left="-108" w:right="-108"/>
              <w:jc w:val="center"/>
              <w:rPr>
                <w:rFonts w:eastAsia="Calibri" w:cstheme="minorHAnsi"/>
                <w:kern w:val="2"/>
                <w:szCs w:val="23"/>
                <w14:ligatures w14:val="standardContextual"/>
              </w:rPr>
            </w:pPr>
            <w:r w:rsidRPr="00B0676B">
              <w:rPr>
                <w:rFonts w:eastAsia="Calibri" w:cstheme="minorHAnsi"/>
                <w:kern w:val="2"/>
                <w:szCs w:val="23"/>
                <w14:ligatures w14:val="standardContextual"/>
              </w:rPr>
              <w:t>Moindre impact</w:t>
            </w:r>
          </w:p>
        </w:tc>
        <w:tc>
          <w:tcPr>
            <w:tcW w:w="2268" w:type="dxa"/>
            <w:vAlign w:val="center"/>
          </w:tcPr>
          <w:p w14:paraId="2B17C525" w14:textId="77777777" w:rsidR="00B0676B" w:rsidRPr="00B0676B" w:rsidRDefault="00B0676B" w:rsidP="00B0676B">
            <w:pPr>
              <w:spacing w:after="0" w:line="240" w:lineRule="auto"/>
              <w:ind w:left="-108"/>
              <w:jc w:val="center"/>
              <w:rPr>
                <w:rFonts w:eastAsia="Calibri" w:cstheme="minorHAnsi"/>
                <w:kern w:val="2"/>
                <w:szCs w:val="23"/>
                <w14:ligatures w14:val="standardContextual"/>
              </w:rPr>
            </w:pPr>
            <w:r w:rsidRPr="00B0676B">
              <w:rPr>
                <w:rFonts w:eastAsia="Calibri" w:cstheme="minorHAnsi"/>
                <w:kern w:val="2"/>
                <w:szCs w:val="23"/>
                <w14:ligatures w14:val="standardContextual"/>
              </w:rPr>
              <w:t>Négligeable</w:t>
            </w:r>
          </w:p>
        </w:tc>
        <w:tc>
          <w:tcPr>
            <w:tcW w:w="1701" w:type="dxa"/>
            <w:vAlign w:val="center"/>
          </w:tcPr>
          <w:p w14:paraId="49F2D769" w14:textId="77777777" w:rsidR="00B0676B" w:rsidRPr="00B0676B" w:rsidRDefault="00B0676B" w:rsidP="00B0676B">
            <w:pPr>
              <w:spacing w:after="0" w:line="240" w:lineRule="auto"/>
              <w:ind w:left="-108" w:right="-108"/>
              <w:jc w:val="center"/>
              <w:rPr>
                <w:rFonts w:eastAsia="Calibri" w:cstheme="minorHAnsi"/>
                <w:kern w:val="2"/>
                <w:szCs w:val="23"/>
                <w14:ligatures w14:val="standardContextual"/>
              </w:rPr>
            </w:pPr>
            <w:r w:rsidRPr="00B0676B">
              <w:rPr>
                <w:rFonts w:eastAsia="Calibri" w:cstheme="minorHAnsi"/>
                <w:kern w:val="2"/>
                <w:szCs w:val="23"/>
                <w14:ligatures w14:val="standardContextual"/>
              </w:rPr>
              <w:t>Impact modéré</w:t>
            </w:r>
          </w:p>
        </w:tc>
        <w:tc>
          <w:tcPr>
            <w:tcW w:w="1701" w:type="dxa"/>
            <w:vAlign w:val="center"/>
          </w:tcPr>
          <w:p w14:paraId="043EAF1D" w14:textId="77777777" w:rsidR="00B0676B" w:rsidRPr="00B0676B" w:rsidRDefault="00B0676B" w:rsidP="00B0676B">
            <w:pPr>
              <w:spacing w:after="0" w:line="240" w:lineRule="auto"/>
              <w:ind w:left="-426" w:right="-108"/>
              <w:jc w:val="center"/>
              <w:rPr>
                <w:rFonts w:eastAsia="Calibri" w:cstheme="minorHAnsi"/>
                <w:kern w:val="2"/>
                <w:szCs w:val="23"/>
                <w14:ligatures w14:val="standardContextual"/>
              </w:rPr>
            </w:pPr>
            <w:r w:rsidRPr="00B0676B">
              <w:rPr>
                <w:rFonts w:eastAsia="Calibri" w:cstheme="minorHAnsi"/>
                <w:kern w:val="2"/>
                <w:szCs w:val="23"/>
                <w14:ligatures w14:val="standardContextual"/>
              </w:rPr>
              <w:t>Fort impact</w:t>
            </w:r>
          </w:p>
        </w:tc>
      </w:tr>
      <w:tr w:rsidR="00B0676B" w:rsidRPr="00B0676B" w14:paraId="68832835" w14:textId="77777777" w:rsidTr="0001765C">
        <w:trPr>
          <w:trHeight w:val="227"/>
        </w:trPr>
        <w:tc>
          <w:tcPr>
            <w:tcW w:w="852" w:type="dxa"/>
            <w:shd w:val="clear" w:color="auto" w:fill="F2F2F2" w:themeFill="background1" w:themeFillShade="F2"/>
          </w:tcPr>
          <w:p w14:paraId="26DB3778" w14:textId="77777777" w:rsidR="00B0676B" w:rsidRPr="00B0676B" w:rsidRDefault="00B0676B" w:rsidP="00B0676B">
            <w:pPr>
              <w:spacing w:after="0" w:line="240" w:lineRule="auto"/>
              <w:ind w:left="-108" w:right="-108"/>
              <w:jc w:val="center"/>
              <w:rPr>
                <w:rFonts w:eastAsia="Calibri" w:cstheme="minorHAnsi"/>
                <w:b/>
                <w:kern w:val="2"/>
                <w:szCs w:val="26"/>
                <w14:ligatures w14:val="standardContextual"/>
              </w:rPr>
            </w:pPr>
            <w:r w:rsidRPr="00B0676B">
              <w:rPr>
                <w:rFonts w:eastAsia="Calibri" w:cstheme="minorHAnsi"/>
                <w:b/>
                <w:kern w:val="2"/>
                <w:szCs w:val="26"/>
                <w14:ligatures w14:val="standardContextual"/>
              </w:rPr>
              <w:t xml:space="preserve">But  </w:t>
            </w:r>
          </w:p>
        </w:tc>
        <w:tc>
          <w:tcPr>
            <w:tcW w:w="9355" w:type="dxa"/>
            <w:gridSpan w:val="5"/>
            <w:shd w:val="clear" w:color="auto" w:fill="auto"/>
          </w:tcPr>
          <w:p w14:paraId="42EBBB74" w14:textId="77777777" w:rsidR="00B0676B" w:rsidRPr="00B0676B" w:rsidRDefault="00B0676B" w:rsidP="00B0676B">
            <w:pPr>
              <w:spacing w:after="0" w:line="240" w:lineRule="auto"/>
              <w:rPr>
                <w:rFonts w:eastAsia="Calibri" w:cstheme="minorHAnsi"/>
                <w:kern w:val="2"/>
                <w:sz w:val="23"/>
                <w:szCs w:val="23"/>
                <w14:ligatures w14:val="standardContextual"/>
              </w:rPr>
            </w:pPr>
            <w:r w:rsidRPr="00B0676B">
              <w:rPr>
                <w:rFonts w:eastAsia="Calibri" w:cstheme="minorHAnsi"/>
                <w:kern w:val="2"/>
                <w:sz w:val="20"/>
                <w:szCs w:val="23"/>
                <w14:ligatures w14:val="standardContextual"/>
              </w:rPr>
              <w:t>Découvrir les entités (sous-divisions) non encore bénéficiaires et/ou défavorisées dans cette mise en œuvre</w:t>
            </w:r>
          </w:p>
        </w:tc>
      </w:tr>
      <w:tr w:rsidR="00B0676B" w:rsidRPr="00B0676B" w14:paraId="295641F7" w14:textId="77777777" w:rsidTr="0001765C">
        <w:trPr>
          <w:trHeight w:val="227"/>
        </w:trPr>
        <w:tc>
          <w:tcPr>
            <w:tcW w:w="2553" w:type="dxa"/>
            <w:gridSpan w:val="2"/>
            <w:shd w:val="clear" w:color="auto" w:fill="F2F2F2" w:themeFill="background1" w:themeFillShade="F2"/>
          </w:tcPr>
          <w:p w14:paraId="0AAA55A5" w14:textId="77777777" w:rsidR="00B0676B" w:rsidRPr="00B0676B" w:rsidRDefault="00B0676B" w:rsidP="00B0676B">
            <w:pPr>
              <w:spacing w:after="0" w:line="240" w:lineRule="auto"/>
              <w:rPr>
                <w:rFonts w:eastAsia="Calibri" w:cstheme="minorHAnsi"/>
                <w:b/>
                <w:kern w:val="2"/>
                <w:sz w:val="20"/>
                <w:szCs w:val="21"/>
                <w14:ligatures w14:val="standardContextual"/>
              </w:rPr>
            </w:pPr>
            <w:r w:rsidRPr="00B0676B">
              <w:rPr>
                <w:rFonts w:eastAsia="Calibri" w:cstheme="minorHAnsi"/>
                <w:b/>
                <w:kern w:val="2"/>
                <w:sz w:val="20"/>
                <w:szCs w:val="21"/>
                <w14:ligatures w14:val="standardContextual"/>
              </w:rPr>
              <w:lastRenderedPageBreak/>
              <w:t>Formule de programmation des modalités d’analyse du critère 1 sur Excel</w:t>
            </w:r>
          </w:p>
        </w:tc>
        <w:tc>
          <w:tcPr>
            <w:tcW w:w="7654" w:type="dxa"/>
            <w:gridSpan w:val="4"/>
            <w:shd w:val="clear" w:color="auto" w:fill="auto"/>
          </w:tcPr>
          <w:p w14:paraId="43A44CFE" w14:textId="77777777" w:rsidR="00B0676B" w:rsidRPr="00B0676B" w:rsidRDefault="00B0676B" w:rsidP="00B0676B">
            <w:pPr>
              <w:spacing w:after="0" w:line="240" w:lineRule="auto"/>
              <w:ind w:left="-426"/>
              <w:jc w:val="center"/>
              <w:rPr>
                <w:rFonts w:eastAsia="Calibri" w:cstheme="minorHAnsi"/>
                <w:color w:val="C00000"/>
                <w:kern w:val="2"/>
                <w:szCs w:val="23"/>
                <w:u w:val="single"/>
                <w14:ligatures w14:val="standardContextual"/>
              </w:rPr>
            </w:pPr>
            <w:r w:rsidRPr="00B0676B">
              <w:rPr>
                <w:rFonts w:eastAsia="Calibri" w:cstheme="minorHAnsi"/>
                <w:color w:val="7030A0"/>
                <w:kern w:val="2"/>
                <w:szCs w:val="23"/>
                <w:u w:val="single"/>
                <w14:ligatures w14:val="standardContextual"/>
              </w:rPr>
              <w:t xml:space="preserve">Soit Q5= </w:t>
            </w:r>
            <w:r w:rsidRPr="00B0676B">
              <w:rPr>
                <w:rFonts w:eastAsia="Calibri" w:cstheme="minorHAnsi"/>
                <w:color w:val="7030A0"/>
                <w:kern w:val="2"/>
                <w:sz w:val="24"/>
                <w:szCs w:val="23"/>
                <w:u w:val="single"/>
                <w14:ligatures w14:val="standardContextual"/>
              </w:rPr>
              <w:t>c</w:t>
            </w:r>
            <w:r w:rsidRPr="00B0676B">
              <w:rPr>
                <w:rFonts w:eastAsia="Calibri" w:cstheme="minorHAnsi"/>
                <w:color w:val="7030A0"/>
                <w:kern w:val="2"/>
                <w:szCs w:val="23"/>
                <w:u w:val="single"/>
                <w14:ligatures w14:val="standardContextual"/>
              </w:rPr>
              <w:t>olonne Excel en % écoles primaire publiques</w:t>
            </w:r>
            <w:r w:rsidRPr="00B0676B">
              <w:rPr>
                <w:rFonts w:cstheme="minorHAnsi"/>
                <w:color w:val="7030A0"/>
              </w:rPr>
              <w:t xml:space="preserve"> </w:t>
            </w:r>
            <w:r w:rsidRPr="00B0676B">
              <w:rPr>
                <w:rFonts w:eastAsia="Calibri" w:cstheme="minorHAnsi"/>
                <w:color w:val="7030A0"/>
                <w:kern w:val="2"/>
                <w:szCs w:val="23"/>
                <w:u w:val="single"/>
                <w14:ligatures w14:val="standardContextual"/>
              </w:rPr>
              <w:t>de 662 S/Divisions</w:t>
            </w:r>
          </w:p>
          <w:p w14:paraId="112A9301" w14:textId="77777777" w:rsidR="00B0676B" w:rsidRPr="00B0676B" w:rsidRDefault="00B0676B" w:rsidP="00B0676B">
            <w:pPr>
              <w:spacing w:after="0" w:line="240" w:lineRule="auto"/>
              <w:ind w:right="-108"/>
              <w:rPr>
                <w:rFonts w:eastAsia="Calibri" w:cstheme="minorHAnsi"/>
                <w:kern w:val="2"/>
                <w:sz w:val="16"/>
                <w:szCs w:val="23"/>
                <w14:ligatures w14:val="standardContextual"/>
              </w:rPr>
            </w:pPr>
            <w:r w:rsidRPr="00B0676B">
              <w:rPr>
                <w:rFonts w:eastAsia="Calibri" w:cstheme="minorHAnsi"/>
                <w:b/>
                <w:kern w:val="2"/>
                <w:sz w:val="18"/>
                <w:szCs w:val="23"/>
                <w14:ligatures w14:val="standardContextual"/>
              </w:rPr>
              <w:t>=</w:t>
            </w:r>
            <w:proofErr w:type="gramStart"/>
            <w:r w:rsidRPr="00B0676B">
              <w:rPr>
                <w:rFonts w:eastAsia="Calibri" w:cstheme="minorHAnsi"/>
                <w:b/>
                <w:kern w:val="2"/>
                <w:sz w:val="18"/>
                <w:szCs w:val="23"/>
                <w14:ligatures w14:val="standardContextual"/>
              </w:rPr>
              <w:t>SI(</w:t>
            </w:r>
            <w:proofErr w:type="gramEnd"/>
            <w:r w:rsidRPr="00B0676B">
              <w:rPr>
                <w:rFonts w:eastAsia="Calibri" w:cstheme="minorHAnsi"/>
                <w:b/>
                <w:kern w:val="2"/>
                <w:sz w:val="18"/>
                <w:szCs w:val="23"/>
                <w14:ligatures w14:val="standardContextual"/>
              </w:rPr>
              <w:t xml:space="preserve">Q5&lt;=0,24;"Moindre </w:t>
            </w:r>
            <w:proofErr w:type="spellStart"/>
            <w:r w:rsidRPr="00B0676B">
              <w:rPr>
                <w:rFonts w:eastAsia="Calibri" w:cstheme="minorHAnsi"/>
                <w:b/>
                <w:kern w:val="2"/>
                <w:sz w:val="18"/>
                <w:szCs w:val="23"/>
                <w14:ligatures w14:val="standardContextual"/>
              </w:rPr>
              <w:t>impact";SI</w:t>
            </w:r>
            <w:proofErr w:type="spellEnd"/>
            <w:r w:rsidRPr="00B0676B">
              <w:rPr>
                <w:rFonts w:eastAsia="Calibri" w:cstheme="minorHAnsi"/>
                <w:b/>
                <w:kern w:val="2"/>
                <w:sz w:val="18"/>
                <w:szCs w:val="23"/>
                <w14:ligatures w14:val="standardContextual"/>
              </w:rPr>
              <w:t>(Q5&lt;=0,49;"Négligeable";SI(Q5&lt;=0,74;"Modéré";"Fort impact")))</w:t>
            </w:r>
          </w:p>
        </w:tc>
      </w:tr>
    </w:tbl>
    <w:p w14:paraId="6D2D67D6" w14:textId="77777777" w:rsidR="00B0676B" w:rsidRPr="00B0676B" w:rsidRDefault="00B0676B" w:rsidP="00B0676B">
      <w:pPr>
        <w:spacing w:after="0"/>
        <w:ind w:left="-426" w:right="-567"/>
        <w:jc w:val="both"/>
        <w:rPr>
          <w:rFonts w:eastAsia="Calibri" w:cstheme="minorHAnsi"/>
          <w:kern w:val="2"/>
          <w:sz w:val="16"/>
          <w:szCs w:val="26"/>
          <w14:ligatures w14:val="standardContextual"/>
        </w:rPr>
      </w:pPr>
      <w:r w:rsidRPr="00B0676B">
        <w:rPr>
          <w:rFonts w:eastAsia="Calibri" w:cstheme="minorHAnsi"/>
          <w:kern w:val="2"/>
          <w:sz w:val="16"/>
          <w:szCs w:val="26"/>
          <w14:ligatures w14:val="standardContextual"/>
        </w:rPr>
        <w:t xml:space="preserve">  </w:t>
      </w:r>
    </w:p>
    <w:p w14:paraId="01F5650C" w14:textId="77777777" w:rsidR="00B0676B" w:rsidRPr="00B0676B" w:rsidRDefault="00B0676B" w:rsidP="00B0676B">
      <w:pPr>
        <w:spacing w:after="0"/>
        <w:ind w:left="-426" w:right="-567"/>
        <w:jc w:val="both"/>
        <w:rPr>
          <w:rFonts w:eastAsia="Calibri" w:cstheme="minorHAnsi"/>
          <w:kern w:val="2"/>
          <w:sz w:val="2"/>
          <w:szCs w:val="26"/>
          <w14:ligatures w14:val="standardContextual"/>
        </w:rPr>
      </w:pPr>
    </w:p>
    <w:p w14:paraId="3E322AD7" w14:textId="77777777" w:rsidR="00B0676B" w:rsidRPr="00B0676B" w:rsidRDefault="00B0676B" w:rsidP="00B0676B">
      <w:pPr>
        <w:spacing w:after="0"/>
        <w:ind w:left="-426" w:right="-567"/>
        <w:rPr>
          <w:rFonts w:ascii="Times New Roman" w:eastAsia="Calibri" w:hAnsi="Times New Roman" w:cs="Times New Roman"/>
          <w:kern w:val="2"/>
          <w:sz w:val="25"/>
          <w:szCs w:val="25"/>
          <w14:ligatures w14:val="standardContextual"/>
        </w:rPr>
      </w:pPr>
      <w:r w:rsidRPr="00B0676B">
        <w:rPr>
          <w:rFonts w:ascii="Times New Roman" w:eastAsia="Calibri" w:hAnsi="Times New Roman" w:cs="Times New Roman"/>
          <w:b/>
          <w:i/>
          <w:iCs/>
          <w:kern w:val="2"/>
          <w:sz w:val="25"/>
          <w:szCs w:val="25"/>
          <w:u w:val="single"/>
          <w14:ligatures w14:val="standardContextual"/>
        </w:rPr>
        <w:t>2ème Critère :</w:t>
      </w:r>
      <w:r w:rsidRPr="00B0676B">
        <w:rPr>
          <w:rFonts w:ascii="Times New Roman" w:eastAsia="Calibri" w:hAnsi="Times New Roman" w:cs="Times New Roman"/>
          <w:kern w:val="2"/>
          <w:sz w:val="25"/>
          <w:szCs w:val="25"/>
          <w14:ligatures w14:val="standardContextual"/>
        </w:rPr>
        <w:t xml:space="preserve"> Ratio élèves/classe qui consisterait à découvrir les provinces où la moyenne d’élèves dans une classe ne respecte pas la norme de 55, sans tenir comptes ainsi des normes sur les dimensions des salles ni et la qualité des murs disponibles.</w:t>
      </w:r>
    </w:p>
    <w:p w14:paraId="25A25DC4" w14:textId="77777777" w:rsidR="00B0676B" w:rsidRPr="00B0676B" w:rsidRDefault="00B0676B" w:rsidP="00B0676B">
      <w:pPr>
        <w:spacing w:after="0"/>
        <w:ind w:left="-426" w:right="-567"/>
        <w:jc w:val="both"/>
        <w:rPr>
          <w:rFonts w:ascii="Times New Roman" w:eastAsia="Calibri" w:hAnsi="Times New Roman" w:cs="Times New Roman"/>
          <w:b/>
          <w:kern w:val="2"/>
          <w:sz w:val="2"/>
          <w:szCs w:val="16"/>
          <w:u w:val="single"/>
          <w14:ligatures w14:val="standardContextual"/>
        </w:rPr>
      </w:pP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134"/>
        <w:gridCol w:w="992"/>
        <w:gridCol w:w="567"/>
        <w:gridCol w:w="2268"/>
        <w:gridCol w:w="1843"/>
        <w:gridCol w:w="2551"/>
      </w:tblGrid>
      <w:tr w:rsidR="00B0676B" w:rsidRPr="00B0676B" w14:paraId="29B398DC" w14:textId="77777777" w:rsidTr="0001765C">
        <w:trPr>
          <w:trHeight w:val="227"/>
        </w:trPr>
        <w:tc>
          <w:tcPr>
            <w:tcW w:w="71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0F3E2A5" w14:textId="77777777" w:rsidR="00B0676B" w:rsidRPr="00B0676B" w:rsidRDefault="00B0676B" w:rsidP="00B0676B">
            <w:pPr>
              <w:spacing w:after="0"/>
              <w:ind w:left="-108" w:right="-196"/>
              <w:rPr>
                <w:rFonts w:eastAsia="Calibri" w:cstheme="minorHAnsi"/>
                <w:b/>
                <w:kern w:val="2"/>
                <w:sz w:val="24"/>
                <w:szCs w:val="26"/>
                <w14:ligatures w14:val="standardContextual"/>
              </w:rPr>
            </w:pPr>
            <w:r w:rsidRPr="00B0676B">
              <w:rPr>
                <w:rFonts w:eastAsia="Calibri" w:cstheme="minorHAnsi"/>
                <w:kern w:val="2"/>
                <w:sz w:val="20"/>
                <w:szCs w:val="26"/>
                <w14:ligatures w14:val="standardContextual"/>
              </w:rPr>
              <w:t xml:space="preserve"> </w:t>
            </w:r>
            <w:r w:rsidRPr="00B0676B">
              <w:rPr>
                <w:rFonts w:eastAsia="Calibri" w:cstheme="minorHAnsi"/>
                <w:b/>
                <w:kern w:val="2"/>
                <w:sz w:val="20"/>
                <w:szCs w:val="26"/>
                <w14:ligatures w14:val="standardContextual"/>
              </w:rPr>
              <w:t>Critère</w:t>
            </w:r>
          </w:p>
          <w:p w14:paraId="074AC7DC" w14:textId="77777777" w:rsidR="00B0676B" w:rsidRPr="00B0676B" w:rsidRDefault="00B0676B" w:rsidP="00B0676B">
            <w:pPr>
              <w:spacing w:after="0"/>
              <w:ind w:left="-108"/>
              <w:jc w:val="center"/>
              <w:rPr>
                <w:rFonts w:eastAsia="Calibri" w:cstheme="minorHAnsi"/>
                <w:kern w:val="2"/>
                <w:sz w:val="24"/>
                <w:szCs w:val="26"/>
                <w14:ligatures w14:val="standardContextual"/>
              </w:rPr>
            </w:pPr>
            <w:r w:rsidRPr="00B0676B">
              <w:rPr>
                <w:rFonts w:eastAsia="Calibri" w:cstheme="minorHAnsi"/>
                <w:b/>
                <w:kern w:val="2"/>
                <w:sz w:val="24"/>
                <w:szCs w:val="26"/>
                <w14:ligatures w14:val="standardContextual"/>
              </w:rPr>
              <w:t>2</w:t>
            </w:r>
          </w:p>
        </w:tc>
        <w:tc>
          <w:tcPr>
            <w:tcW w:w="9355"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AE1F652" w14:textId="77777777" w:rsidR="00B0676B" w:rsidRPr="00B0676B" w:rsidRDefault="00B0676B" w:rsidP="00B0676B">
            <w:pPr>
              <w:spacing w:after="0"/>
              <w:ind w:left="-249"/>
              <w:jc w:val="center"/>
              <w:rPr>
                <w:rFonts w:eastAsia="Calibri" w:cstheme="minorHAnsi"/>
                <w:b/>
                <w:kern w:val="2"/>
                <w:szCs w:val="23"/>
                <w14:ligatures w14:val="standardContextual"/>
              </w:rPr>
            </w:pPr>
            <w:r w:rsidRPr="00B0676B">
              <w:rPr>
                <w:rFonts w:eastAsia="Calibri" w:cstheme="minorHAnsi"/>
                <w:b/>
                <w:kern w:val="2"/>
                <w:szCs w:val="23"/>
                <w14:ligatures w14:val="standardContextual"/>
              </w:rPr>
              <w:t>Ratio élèves/classe</w:t>
            </w:r>
            <w:r w:rsidRPr="00B0676B">
              <w:rPr>
                <w:rFonts w:cstheme="minorHAnsi"/>
              </w:rPr>
              <w:t xml:space="preserve"> au </w:t>
            </w:r>
            <w:r w:rsidRPr="00B0676B">
              <w:rPr>
                <w:rFonts w:eastAsia="Calibri" w:cstheme="minorHAnsi"/>
                <w:b/>
                <w:kern w:val="2"/>
                <w:szCs w:val="23"/>
                <w14:ligatures w14:val="standardContextual"/>
              </w:rPr>
              <w:t xml:space="preserve">primaire = Nombre d’Elèves du public / Total nombre de classes du public </w:t>
            </w:r>
          </w:p>
        </w:tc>
      </w:tr>
      <w:tr w:rsidR="00B0676B" w:rsidRPr="00B0676B" w14:paraId="2FBE8542" w14:textId="77777777" w:rsidTr="0001765C">
        <w:trPr>
          <w:trHeight w:val="227"/>
        </w:trPr>
        <w:tc>
          <w:tcPr>
            <w:tcW w:w="710"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9FBE711" w14:textId="77777777" w:rsidR="00B0676B" w:rsidRPr="00B0676B" w:rsidRDefault="00B0676B" w:rsidP="00B0676B">
            <w:pPr>
              <w:spacing w:after="0"/>
              <w:ind w:left="-426"/>
              <w:jc w:val="center"/>
              <w:rPr>
                <w:rFonts w:eastAsia="Calibri" w:cstheme="minorHAnsi"/>
                <w:kern w:val="2"/>
                <w:sz w:val="26"/>
                <w:szCs w:val="26"/>
                <w14:ligatures w14:val="standardContextual"/>
              </w:rPr>
            </w:pP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FDC6B63" w14:textId="77777777" w:rsidR="00B0676B" w:rsidRPr="00B0676B" w:rsidRDefault="00B0676B" w:rsidP="00B0676B">
            <w:pPr>
              <w:spacing w:after="0"/>
              <w:ind w:left="-108"/>
              <w:jc w:val="center"/>
              <w:rPr>
                <w:rFonts w:eastAsia="Calibri" w:cstheme="minorHAnsi"/>
                <w:kern w:val="2"/>
                <w:sz w:val="20"/>
                <w:szCs w:val="26"/>
                <w14:ligatures w14:val="standardContextual"/>
              </w:rPr>
            </w:pPr>
            <w:r w:rsidRPr="00B0676B">
              <w:rPr>
                <w:rFonts w:eastAsia="Calibri" w:cstheme="minorHAnsi"/>
                <w:kern w:val="2"/>
                <w:sz w:val="20"/>
                <w:szCs w:val="26"/>
                <w14:ligatures w14:val="standardContextual"/>
              </w:rPr>
              <w:t>Ratio</w:t>
            </w:r>
          </w:p>
        </w:tc>
        <w:tc>
          <w:tcPr>
            <w:tcW w:w="1559"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610AA9A" w14:textId="77777777" w:rsidR="00B0676B" w:rsidRPr="00B0676B" w:rsidRDefault="00B0676B" w:rsidP="00B0676B">
            <w:pPr>
              <w:spacing w:after="0"/>
              <w:ind w:left="-108" w:right="-108"/>
              <w:jc w:val="center"/>
              <w:rPr>
                <w:rFonts w:eastAsia="Calibri" w:cstheme="minorHAnsi"/>
                <w:b/>
                <w:kern w:val="2"/>
                <w:sz w:val="20"/>
                <w:szCs w:val="23"/>
                <w14:ligatures w14:val="standardContextual"/>
              </w:rPr>
            </w:pPr>
            <w:r w:rsidRPr="00B0676B">
              <w:rPr>
                <w:rFonts w:eastAsia="Calibri" w:cstheme="minorHAnsi"/>
                <w:b/>
                <w:kern w:val="2"/>
                <w:sz w:val="20"/>
                <w:szCs w:val="23"/>
                <w14:ligatures w14:val="standardContextual"/>
              </w:rPr>
              <w:t>De 1 à 55 Elèves</w:t>
            </w:r>
          </w:p>
        </w:tc>
        <w:tc>
          <w:tcPr>
            <w:tcW w:w="226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86DB6AE" w14:textId="77777777" w:rsidR="00B0676B" w:rsidRPr="00B0676B" w:rsidRDefault="00B0676B" w:rsidP="00B0676B">
            <w:pPr>
              <w:spacing w:after="0"/>
              <w:ind w:left="-108"/>
              <w:jc w:val="center"/>
              <w:rPr>
                <w:rFonts w:cstheme="minorHAnsi"/>
                <w:b/>
                <w:sz w:val="20"/>
                <w:szCs w:val="23"/>
              </w:rPr>
            </w:pPr>
            <w:r w:rsidRPr="00B0676B">
              <w:rPr>
                <w:rFonts w:eastAsia="Calibri" w:cstheme="minorHAnsi"/>
                <w:b/>
                <w:kern w:val="2"/>
                <w:sz w:val="20"/>
                <w:szCs w:val="23"/>
                <w14:ligatures w14:val="standardContextual"/>
              </w:rPr>
              <w:t>De 56 à75 Elèves</w:t>
            </w:r>
          </w:p>
        </w:tc>
        <w:tc>
          <w:tcPr>
            <w:tcW w:w="184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405F7CA" w14:textId="77777777" w:rsidR="00B0676B" w:rsidRPr="00B0676B" w:rsidRDefault="00B0676B" w:rsidP="00B0676B">
            <w:pPr>
              <w:spacing w:after="0"/>
              <w:ind w:left="34"/>
              <w:jc w:val="center"/>
              <w:rPr>
                <w:rFonts w:cstheme="minorHAnsi"/>
                <w:b/>
                <w:sz w:val="20"/>
                <w:szCs w:val="23"/>
              </w:rPr>
            </w:pPr>
            <w:r w:rsidRPr="00B0676B">
              <w:rPr>
                <w:rFonts w:eastAsia="Calibri" w:cstheme="minorHAnsi"/>
                <w:b/>
                <w:kern w:val="2"/>
                <w:sz w:val="20"/>
                <w:szCs w:val="23"/>
                <w14:ligatures w14:val="standardContextual"/>
              </w:rPr>
              <w:t>De 76 à 99</w:t>
            </w:r>
            <w:r w:rsidRPr="00B0676B">
              <w:rPr>
                <w:rFonts w:cstheme="minorHAnsi"/>
                <w:sz w:val="20"/>
              </w:rPr>
              <w:t xml:space="preserve"> </w:t>
            </w:r>
            <w:r w:rsidRPr="00B0676B">
              <w:rPr>
                <w:rFonts w:eastAsia="Calibri" w:cstheme="minorHAnsi"/>
                <w:b/>
                <w:kern w:val="2"/>
                <w:sz w:val="20"/>
                <w:szCs w:val="23"/>
                <w14:ligatures w14:val="standardContextual"/>
              </w:rPr>
              <w:t>Elèves</w:t>
            </w:r>
          </w:p>
        </w:tc>
        <w:tc>
          <w:tcPr>
            <w:tcW w:w="2551"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40004A2" w14:textId="77777777" w:rsidR="00B0676B" w:rsidRPr="00B0676B" w:rsidRDefault="00B0676B" w:rsidP="00B0676B">
            <w:pPr>
              <w:spacing w:after="0"/>
              <w:ind w:left="-108"/>
              <w:jc w:val="center"/>
              <w:rPr>
                <w:rFonts w:cstheme="minorHAnsi"/>
                <w:b/>
                <w:sz w:val="20"/>
                <w:szCs w:val="23"/>
              </w:rPr>
            </w:pPr>
            <w:r w:rsidRPr="00B0676B">
              <w:rPr>
                <w:rFonts w:eastAsia="Calibri" w:cstheme="minorHAnsi"/>
                <w:b/>
                <w:kern w:val="2"/>
                <w:sz w:val="20"/>
                <w:szCs w:val="23"/>
                <w14:ligatures w14:val="standardContextual"/>
              </w:rPr>
              <w:t>Supérieur à 100</w:t>
            </w:r>
          </w:p>
        </w:tc>
      </w:tr>
      <w:tr w:rsidR="00B0676B" w:rsidRPr="00B0676B" w14:paraId="5F57D8C4" w14:textId="77777777" w:rsidTr="0001765C">
        <w:trPr>
          <w:trHeight w:val="227"/>
        </w:trPr>
        <w:tc>
          <w:tcPr>
            <w:tcW w:w="710"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0AF69D" w14:textId="77777777" w:rsidR="00B0676B" w:rsidRPr="00B0676B" w:rsidRDefault="00B0676B" w:rsidP="00B0676B">
            <w:pPr>
              <w:spacing w:after="0"/>
              <w:ind w:left="-426" w:right="-567"/>
              <w:jc w:val="both"/>
              <w:rPr>
                <w:rFonts w:eastAsia="Calibri" w:cstheme="minorHAnsi"/>
                <w:kern w:val="2"/>
                <w:sz w:val="26"/>
                <w:szCs w:val="26"/>
                <w14:ligatures w14:val="standardContextual"/>
              </w:rPr>
            </w:pP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EA3C35F" w14:textId="77777777" w:rsidR="00B0676B" w:rsidRPr="00B0676B" w:rsidRDefault="00B0676B" w:rsidP="00B0676B">
            <w:pPr>
              <w:spacing w:after="0"/>
              <w:ind w:left="-108" w:right="83"/>
              <w:jc w:val="center"/>
              <w:rPr>
                <w:rFonts w:eastAsia="Calibri" w:cstheme="minorHAnsi"/>
                <w:kern w:val="2"/>
                <w:sz w:val="26"/>
                <w:szCs w:val="26"/>
                <w14:ligatures w14:val="standardContextual"/>
              </w:rPr>
            </w:pPr>
            <w:proofErr w:type="gramStart"/>
            <w:r w:rsidRPr="00B0676B">
              <w:rPr>
                <w:rFonts w:eastAsia="Calibri" w:cstheme="minorHAnsi"/>
                <w:b/>
                <w:kern w:val="2"/>
                <w:sz w:val="20"/>
                <w:szCs w:val="26"/>
                <w14:ligatures w14:val="standardContextual"/>
              </w:rPr>
              <w:t>modalité</w:t>
            </w:r>
            <w:proofErr w:type="gramEnd"/>
          </w:p>
        </w:tc>
        <w:tc>
          <w:tcPr>
            <w:tcW w:w="1559" w:type="dxa"/>
            <w:gridSpan w:val="2"/>
            <w:tcBorders>
              <w:top w:val="single" w:sz="4" w:space="0" w:color="auto"/>
              <w:left w:val="single" w:sz="4" w:space="0" w:color="auto"/>
              <w:bottom w:val="single" w:sz="4" w:space="0" w:color="auto"/>
              <w:right w:val="single" w:sz="4" w:space="0" w:color="auto"/>
            </w:tcBorders>
          </w:tcPr>
          <w:p w14:paraId="5B8AE149" w14:textId="77777777" w:rsidR="00B0676B" w:rsidRPr="00B0676B" w:rsidRDefault="00B0676B" w:rsidP="00B0676B">
            <w:pPr>
              <w:spacing w:after="0"/>
              <w:ind w:left="-108" w:right="-108"/>
              <w:jc w:val="center"/>
              <w:rPr>
                <w:rFonts w:eastAsia="Calibri" w:cstheme="minorHAnsi"/>
                <w:kern w:val="2"/>
                <w:sz w:val="23"/>
                <w:szCs w:val="23"/>
                <w14:ligatures w14:val="standardContextual"/>
              </w:rPr>
            </w:pPr>
            <w:r w:rsidRPr="00B0676B">
              <w:rPr>
                <w:rFonts w:eastAsia="Calibri" w:cstheme="minorHAnsi"/>
                <w:kern w:val="2"/>
                <w:sz w:val="23"/>
                <w:szCs w:val="23"/>
                <w14:ligatures w14:val="standardContextual"/>
              </w:rPr>
              <w:t>Conforme</w:t>
            </w:r>
          </w:p>
        </w:tc>
        <w:tc>
          <w:tcPr>
            <w:tcW w:w="2268" w:type="dxa"/>
            <w:tcBorders>
              <w:top w:val="single" w:sz="4" w:space="0" w:color="auto"/>
              <w:left w:val="single" w:sz="4" w:space="0" w:color="auto"/>
              <w:bottom w:val="single" w:sz="4" w:space="0" w:color="auto"/>
              <w:right w:val="single" w:sz="4" w:space="0" w:color="auto"/>
            </w:tcBorders>
          </w:tcPr>
          <w:p w14:paraId="79F19C2F" w14:textId="77777777" w:rsidR="00B0676B" w:rsidRPr="00B0676B" w:rsidRDefault="00B0676B" w:rsidP="00B0676B">
            <w:pPr>
              <w:spacing w:after="0"/>
              <w:ind w:left="-108"/>
              <w:jc w:val="center"/>
              <w:rPr>
                <w:rFonts w:eastAsia="Calibri" w:cstheme="minorHAnsi"/>
                <w:kern w:val="2"/>
                <w:sz w:val="23"/>
                <w:szCs w:val="23"/>
                <w14:ligatures w14:val="standardContextual"/>
              </w:rPr>
            </w:pPr>
            <w:r w:rsidRPr="00B0676B">
              <w:rPr>
                <w:rFonts w:eastAsia="Calibri" w:cstheme="minorHAnsi"/>
                <w:kern w:val="2"/>
                <w:sz w:val="23"/>
                <w:szCs w:val="23"/>
                <w14:ligatures w14:val="standardContextual"/>
              </w:rPr>
              <w:t>Relativement Pléthore</w:t>
            </w:r>
          </w:p>
        </w:tc>
        <w:tc>
          <w:tcPr>
            <w:tcW w:w="1843" w:type="dxa"/>
            <w:tcBorders>
              <w:top w:val="single" w:sz="4" w:space="0" w:color="auto"/>
              <w:left w:val="single" w:sz="4" w:space="0" w:color="auto"/>
              <w:bottom w:val="single" w:sz="4" w:space="0" w:color="auto"/>
              <w:right w:val="single" w:sz="4" w:space="0" w:color="auto"/>
            </w:tcBorders>
          </w:tcPr>
          <w:p w14:paraId="4501C224" w14:textId="77777777" w:rsidR="00B0676B" w:rsidRPr="00B0676B" w:rsidRDefault="00B0676B" w:rsidP="00B0676B">
            <w:pPr>
              <w:spacing w:after="0"/>
              <w:ind w:left="-426" w:right="-108"/>
              <w:jc w:val="center"/>
              <w:rPr>
                <w:rFonts w:eastAsia="Calibri" w:cstheme="minorHAnsi"/>
                <w:kern w:val="2"/>
                <w:sz w:val="23"/>
                <w:szCs w:val="23"/>
                <w14:ligatures w14:val="standardContextual"/>
              </w:rPr>
            </w:pPr>
            <w:r w:rsidRPr="00B0676B">
              <w:rPr>
                <w:rFonts w:eastAsia="Calibri" w:cstheme="minorHAnsi"/>
                <w:kern w:val="2"/>
                <w:sz w:val="23"/>
                <w:szCs w:val="23"/>
                <w14:ligatures w14:val="standardContextual"/>
              </w:rPr>
              <w:t>Pléthore</w:t>
            </w:r>
          </w:p>
        </w:tc>
        <w:tc>
          <w:tcPr>
            <w:tcW w:w="2551" w:type="dxa"/>
            <w:tcBorders>
              <w:top w:val="single" w:sz="4" w:space="0" w:color="auto"/>
              <w:left w:val="single" w:sz="4" w:space="0" w:color="auto"/>
              <w:bottom w:val="single" w:sz="4" w:space="0" w:color="auto"/>
              <w:right w:val="single" w:sz="4" w:space="0" w:color="auto"/>
            </w:tcBorders>
          </w:tcPr>
          <w:p w14:paraId="6F81BDB6" w14:textId="77777777" w:rsidR="00B0676B" w:rsidRPr="00B0676B" w:rsidRDefault="00B0676B" w:rsidP="00B0676B">
            <w:pPr>
              <w:spacing w:after="0"/>
              <w:ind w:left="-108" w:right="-108"/>
              <w:jc w:val="center"/>
              <w:rPr>
                <w:rFonts w:eastAsia="Calibri" w:cstheme="minorHAnsi"/>
                <w:kern w:val="2"/>
                <w:sz w:val="24"/>
                <w:szCs w:val="26"/>
                <w14:ligatures w14:val="standardContextual"/>
              </w:rPr>
            </w:pPr>
            <w:r w:rsidRPr="00B0676B">
              <w:rPr>
                <w:rFonts w:eastAsia="Calibri" w:cstheme="minorHAnsi"/>
                <w:kern w:val="2"/>
                <w:szCs w:val="26"/>
                <w14:ligatures w14:val="standardContextual"/>
              </w:rPr>
              <w:t>Excessivement Pléthore</w:t>
            </w:r>
          </w:p>
        </w:tc>
      </w:tr>
      <w:tr w:rsidR="00B0676B" w:rsidRPr="00B0676B" w14:paraId="7A457EF2" w14:textId="77777777" w:rsidTr="0001765C">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823B58A" w14:textId="77777777" w:rsidR="00B0676B" w:rsidRPr="00B0676B" w:rsidRDefault="00B0676B" w:rsidP="00B0676B">
            <w:pPr>
              <w:spacing w:after="0"/>
              <w:ind w:left="-426" w:right="-108"/>
              <w:jc w:val="center"/>
              <w:rPr>
                <w:rFonts w:eastAsia="Calibri" w:cstheme="minorHAnsi"/>
                <w:kern w:val="2"/>
                <w:sz w:val="26"/>
                <w:szCs w:val="26"/>
                <w14:ligatures w14:val="standardContextual"/>
              </w:rPr>
            </w:pPr>
            <w:r w:rsidRPr="00B0676B">
              <w:rPr>
                <w:rFonts w:eastAsia="Calibri" w:cstheme="minorHAnsi"/>
                <w:kern w:val="2"/>
                <w:sz w:val="24"/>
                <w:szCs w:val="26"/>
                <w14:ligatures w14:val="standardContextual"/>
              </w:rPr>
              <w:t xml:space="preserve">    But  </w:t>
            </w:r>
          </w:p>
        </w:tc>
        <w:tc>
          <w:tcPr>
            <w:tcW w:w="9355"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1CF83CE9" w14:textId="77777777" w:rsidR="00B0676B" w:rsidRPr="00B0676B" w:rsidRDefault="00B0676B" w:rsidP="00B0676B">
            <w:pPr>
              <w:spacing w:after="0" w:line="240" w:lineRule="auto"/>
              <w:rPr>
                <w:rFonts w:eastAsia="Calibri" w:cstheme="minorHAnsi"/>
                <w:kern w:val="2"/>
                <w:szCs w:val="26"/>
                <w14:ligatures w14:val="standardContextual"/>
              </w:rPr>
            </w:pPr>
            <w:r w:rsidRPr="00B0676B">
              <w:rPr>
                <w:rFonts w:eastAsia="Calibri" w:cstheme="minorHAnsi"/>
                <w:kern w:val="2"/>
                <w:sz w:val="24"/>
                <w:szCs w:val="26"/>
                <w14:ligatures w14:val="standardContextual"/>
              </w:rPr>
              <w:t>Mesurer les effets induits de la gratuité sur la qualité de l’enseignement afin de mettre en évidence les entités ayant des classes Pléthores</w:t>
            </w:r>
          </w:p>
        </w:tc>
      </w:tr>
      <w:tr w:rsidR="00B0676B" w:rsidRPr="00B0676B" w14:paraId="4EBC4B96" w14:textId="77777777" w:rsidTr="0001765C">
        <w:trPr>
          <w:trHeight w:val="227"/>
        </w:trPr>
        <w:tc>
          <w:tcPr>
            <w:tcW w:w="283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2414FB" w14:textId="77777777" w:rsidR="00B0676B" w:rsidRPr="00B0676B" w:rsidRDefault="00B0676B" w:rsidP="00B0676B">
            <w:pPr>
              <w:spacing w:after="0"/>
              <w:ind w:left="34" w:right="-108"/>
              <w:rPr>
                <w:rFonts w:eastAsia="Calibri" w:cstheme="minorHAnsi"/>
                <w:kern w:val="2"/>
                <w:sz w:val="24"/>
                <w:szCs w:val="26"/>
                <w14:ligatures w14:val="standardContextual"/>
              </w:rPr>
            </w:pPr>
            <w:r w:rsidRPr="00B0676B">
              <w:rPr>
                <w:rFonts w:eastAsia="Calibri" w:cstheme="minorHAnsi"/>
                <w:b/>
                <w:kern w:val="2"/>
                <w:sz w:val="20"/>
                <w:szCs w:val="21"/>
                <w14:ligatures w14:val="standardContextual"/>
              </w:rPr>
              <w:t>Formule de programmation des modalités d’analyse du critère 2 sur Excel</w:t>
            </w:r>
          </w:p>
        </w:tc>
        <w:tc>
          <w:tcPr>
            <w:tcW w:w="722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E45BFD2" w14:textId="77777777" w:rsidR="00B0676B" w:rsidRPr="00B0676B" w:rsidRDefault="00B0676B" w:rsidP="00B0676B">
            <w:pPr>
              <w:spacing w:after="0"/>
              <w:ind w:right="-108"/>
              <w:jc w:val="center"/>
              <w:rPr>
                <w:rFonts w:eastAsia="Calibri" w:cstheme="minorHAnsi"/>
                <w:color w:val="7030A0"/>
                <w:kern w:val="2"/>
                <w:szCs w:val="26"/>
                <w14:ligatures w14:val="standardContextual"/>
              </w:rPr>
            </w:pPr>
            <w:r w:rsidRPr="00B0676B">
              <w:rPr>
                <w:rFonts w:eastAsia="Calibri" w:cstheme="minorHAnsi"/>
                <w:color w:val="7030A0"/>
                <w:kern w:val="2"/>
                <w:sz w:val="20"/>
                <w:szCs w:val="23"/>
                <w:u w:val="single"/>
                <w14:ligatures w14:val="standardContextual"/>
              </w:rPr>
              <w:t>Soit AY4= colonne Excel du Ratio élèves/classe au primaire public de 662 S/Divisions</w:t>
            </w:r>
          </w:p>
          <w:p w14:paraId="74DC9E92" w14:textId="77777777" w:rsidR="00B0676B" w:rsidRPr="00B0676B" w:rsidRDefault="00B0676B" w:rsidP="00B0676B">
            <w:pPr>
              <w:spacing w:after="0"/>
              <w:ind w:right="-108"/>
              <w:jc w:val="center"/>
              <w:rPr>
                <w:rFonts w:eastAsia="Calibri" w:cstheme="minorHAnsi"/>
                <w:kern w:val="2"/>
                <w:szCs w:val="26"/>
                <w14:ligatures w14:val="standardContextual"/>
              </w:rPr>
            </w:pPr>
            <w:r w:rsidRPr="00B0676B">
              <w:rPr>
                <w:rFonts w:eastAsia="Calibri" w:cstheme="minorHAnsi"/>
                <w:b/>
                <w:kern w:val="2"/>
                <w:sz w:val="20"/>
                <w:szCs w:val="23"/>
                <w14:ligatures w14:val="standardContextual"/>
              </w:rPr>
              <w:t>=</w:t>
            </w:r>
            <w:proofErr w:type="gramStart"/>
            <w:r w:rsidRPr="00B0676B">
              <w:rPr>
                <w:rFonts w:eastAsia="Calibri" w:cstheme="minorHAnsi"/>
                <w:b/>
                <w:kern w:val="2"/>
                <w:sz w:val="20"/>
                <w:szCs w:val="23"/>
                <w14:ligatures w14:val="standardContextual"/>
              </w:rPr>
              <w:t>SI(</w:t>
            </w:r>
            <w:proofErr w:type="gramEnd"/>
            <w:r w:rsidRPr="00B0676B">
              <w:rPr>
                <w:rFonts w:eastAsia="Calibri" w:cstheme="minorHAnsi"/>
                <w:b/>
                <w:kern w:val="2"/>
                <w:sz w:val="20"/>
                <w:szCs w:val="23"/>
                <w14:ligatures w14:val="standardContextual"/>
              </w:rPr>
              <w:t>AY4&lt;=55;"Conforme";SI(AY4&lt;=75;"Relativement Pléthore"; SI(AY4&lt;=100;"Pléthore";"Excessivement Pléthore")))</w:t>
            </w:r>
          </w:p>
        </w:tc>
      </w:tr>
    </w:tbl>
    <w:p w14:paraId="28AC9FC5" w14:textId="77777777" w:rsidR="00B0676B" w:rsidRPr="00B0676B" w:rsidRDefault="00B0676B" w:rsidP="00B0676B">
      <w:pPr>
        <w:spacing w:after="0"/>
        <w:ind w:left="-426"/>
        <w:rPr>
          <w:rFonts w:eastAsia="Calibri" w:cstheme="minorHAnsi"/>
          <w:kern w:val="2"/>
          <w:sz w:val="4"/>
          <w:szCs w:val="26"/>
          <w14:ligatures w14:val="standardContextual"/>
        </w:rPr>
      </w:pPr>
    </w:p>
    <w:p w14:paraId="017A2016" w14:textId="77777777" w:rsidR="00B0676B" w:rsidRPr="00B0676B" w:rsidRDefault="00B0676B" w:rsidP="00B0676B">
      <w:pPr>
        <w:spacing w:after="0"/>
        <w:ind w:left="-426"/>
        <w:rPr>
          <w:rFonts w:eastAsia="Calibri" w:cstheme="minorHAnsi"/>
          <w:kern w:val="2"/>
          <w:sz w:val="4"/>
          <w:szCs w:val="26"/>
          <w14:ligatures w14:val="standardContextual"/>
        </w:rPr>
      </w:pPr>
    </w:p>
    <w:p w14:paraId="452DA576" w14:textId="77777777" w:rsidR="00B0676B" w:rsidRPr="00B0676B" w:rsidRDefault="00B0676B" w:rsidP="00B0676B">
      <w:pPr>
        <w:spacing w:after="0"/>
        <w:ind w:left="-426"/>
        <w:rPr>
          <w:rFonts w:ascii="Times New Roman" w:eastAsia="Calibri" w:hAnsi="Times New Roman" w:cs="Times New Roman"/>
          <w:kern w:val="2"/>
          <w:sz w:val="25"/>
          <w:szCs w:val="25"/>
          <w14:ligatures w14:val="standardContextual"/>
        </w:rPr>
      </w:pPr>
      <w:r w:rsidRPr="00B0676B">
        <w:rPr>
          <w:rFonts w:ascii="Times New Roman" w:eastAsia="Calibri" w:hAnsi="Times New Roman" w:cs="Times New Roman"/>
          <w:b/>
          <w:i/>
          <w:iCs/>
          <w:kern w:val="2"/>
          <w:sz w:val="25"/>
          <w:szCs w:val="25"/>
          <w:u w:val="single"/>
          <w14:ligatures w14:val="standardContextual"/>
        </w:rPr>
        <w:t>3</w:t>
      </w:r>
      <w:r w:rsidRPr="00B0676B">
        <w:rPr>
          <w:rFonts w:ascii="Times New Roman" w:eastAsia="Calibri" w:hAnsi="Times New Roman" w:cs="Times New Roman"/>
          <w:b/>
          <w:i/>
          <w:iCs/>
          <w:kern w:val="2"/>
          <w:sz w:val="25"/>
          <w:szCs w:val="25"/>
          <w:u w:val="single"/>
          <w:vertAlign w:val="superscript"/>
          <w14:ligatures w14:val="standardContextual"/>
        </w:rPr>
        <w:t>ème</w:t>
      </w:r>
      <w:r w:rsidRPr="00B0676B">
        <w:rPr>
          <w:rFonts w:ascii="Times New Roman" w:eastAsia="Calibri" w:hAnsi="Times New Roman" w:cs="Times New Roman"/>
          <w:b/>
          <w:i/>
          <w:iCs/>
          <w:kern w:val="2"/>
          <w:sz w:val="25"/>
          <w:szCs w:val="25"/>
          <w:u w:val="single"/>
          <w14:ligatures w14:val="standardContextual"/>
        </w:rPr>
        <w:t xml:space="preserve"> Critère</w:t>
      </w:r>
      <w:r w:rsidRPr="00B0676B">
        <w:rPr>
          <w:rFonts w:ascii="Times New Roman" w:eastAsia="Calibri" w:hAnsi="Times New Roman" w:cs="Times New Roman"/>
          <w:b/>
          <w:kern w:val="2"/>
          <w:sz w:val="25"/>
          <w:szCs w:val="25"/>
          <w:u w:val="single"/>
          <w14:ligatures w14:val="standardContextual"/>
        </w:rPr>
        <w:t> </w:t>
      </w:r>
      <w:r w:rsidRPr="00B0676B">
        <w:rPr>
          <w:rFonts w:ascii="Times New Roman" w:eastAsia="Calibri" w:hAnsi="Times New Roman" w:cs="Times New Roman"/>
          <w:b/>
          <w:kern w:val="2"/>
          <w:sz w:val="25"/>
          <w:szCs w:val="25"/>
          <w14:ligatures w14:val="standardContextual"/>
        </w:rPr>
        <w:t xml:space="preserve">: </w:t>
      </w:r>
      <w:r w:rsidRPr="00B0676B">
        <w:rPr>
          <w:rFonts w:ascii="Times New Roman" w:eastAsia="Calibri" w:hAnsi="Times New Roman" w:cs="Times New Roman"/>
          <w:kern w:val="2"/>
          <w:sz w:val="25"/>
          <w:szCs w:val="25"/>
          <w14:ligatures w14:val="standardContextual"/>
        </w:rPr>
        <w:t>Proportion d’enseignantes nouvelles unités (NU) et non-payés (NP) dans chaque territoire et/sous-provinces éducationnelles :</w:t>
      </w:r>
    </w:p>
    <w:p w14:paraId="033185ED" w14:textId="77777777" w:rsidR="00B0676B" w:rsidRPr="00B0676B" w:rsidRDefault="00B0676B" w:rsidP="00B0676B">
      <w:pPr>
        <w:spacing w:after="0"/>
        <w:ind w:left="-426" w:right="-567"/>
        <w:jc w:val="both"/>
        <w:rPr>
          <w:rFonts w:ascii="Times New Roman" w:eastAsia="Calibri" w:hAnsi="Times New Roman" w:cs="Times New Roman"/>
          <w:b/>
          <w:kern w:val="2"/>
          <w:sz w:val="6"/>
          <w:szCs w:val="25"/>
          <w:u w:val="single"/>
          <w14:ligatures w14:val="standardContextual"/>
        </w:rPr>
      </w:pP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134"/>
        <w:gridCol w:w="993"/>
        <w:gridCol w:w="850"/>
        <w:gridCol w:w="1843"/>
        <w:gridCol w:w="1843"/>
        <w:gridCol w:w="2551"/>
      </w:tblGrid>
      <w:tr w:rsidR="00B0676B" w:rsidRPr="00B0676B" w14:paraId="61480702" w14:textId="77777777" w:rsidTr="0001765C">
        <w:trPr>
          <w:trHeight w:val="227"/>
        </w:trPr>
        <w:tc>
          <w:tcPr>
            <w:tcW w:w="993" w:type="dxa"/>
            <w:vMerge w:val="restart"/>
            <w:shd w:val="clear" w:color="auto" w:fill="F2F2F2" w:themeFill="background1" w:themeFillShade="F2"/>
            <w:vAlign w:val="center"/>
          </w:tcPr>
          <w:p w14:paraId="1DEB7CD0" w14:textId="77777777" w:rsidR="00B0676B" w:rsidRPr="00B0676B" w:rsidRDefault="00B0676B" w:rsidP="00B0676B">
            <w:pPr>
              <w:spacing w:after="0" w:line="240" w:lineRule="auto"/>
              <w:ind w:right="-196"/>
              <w:rPr>
                <w:rFonts w:eastAsia="Calibri" w:cstheme="minorHAnsi"/>
                <w:kern w:val="2"/>
                <w:sz w:val="24"/>
                <w:szCs w:val="26"/>
                <w14:ligatures w14:val="standardContextual"/>
              </w:rPr>
            </w:pPr>
            <w:r w:rsidRPr="00B0676B">
              <w:rPr>
                <w:rFonts w:eastAsia="Calibri" w:cstheme="minorHAnsi"/>
                <w:kern w:val="2"/>
                <w:sz w:val="20"/>
                <w:szCs w:val="26"/>
                <w14:ligatures w14:val="standardContextual"/>
              </w:rPr>
              <w:t xml:space="preserve"> Critère</w:t>
            </w:r>
          </w:p>
          <w:p w14:paraId="6E1FF561" w14:textId="77777777" w:rsidR="00B0676B" w:rsidRPr="00B0676B" w:rsidRDefault="00B0676B" w:rsidP="00B0676B">
            <w:pPr>
              <w:spacing w:after="0" w:line="240" w:lineRule="auto"/>
              <w:ind w:left="-43"/>
              <w:jc w:val="center"/>
              <w:rPr>
                <w:rFonts w:eastAsia="Calibri" w:cstheme="minorHAnsi"/>
                <w:kern w:val="2"/>
                <w:sz w:val="24"/>
                <w:szCs w:val="26"/>
                <w14:ligatures w14:val="standardContextual"/>
              </w:rPr>
            </w:pPr>
            <w:r w:rsidRPr="00B0676B">
              <w:rPr>
                <w:rFonts w:eastAsia="Calibri" w:cstheme="minorHAnsi"/>
                <w:kern w:val="2"/>
                <w:sz w:val="24"/>
                <w:szCs w:val="26"/>
                <w14:ligatures w14:val="standardContextual"/>
              </w:rPr>
              <w:t xml:space="preserve">  3</w:t>
            </w:r>
          </w:p>
        </w:tc>
        <w:tc>
          <w:tcPr>
            <w:tcW w:w="9214" w:type="dxa"/>
            <w:gridSpan w:val="6"/>
            <w:shd w:val="clear" w:color="auto" w:fill="F2F2F2" w:themeFill="background1" w:themeFillShade="F2"/>
            <w:vAlign w:val="center"/>
          </w:tcPr>
          <w:p w14:paraId="5B157576" w14:textId="77777777" w:rsidR="00B0676B" w:rsidRPr="00B0676B" w:rsidRDefault="00B0676B" w:rsidP="00B0676B">
            <w:pPr>
              <w:spacing w:after="0" w:line="240" w:lineRule="auto"/>
              <w:ind w:left="-426"/>
              <w:jc w:val="center"/>
              <w:rPr>
                <w:rFonts w:eastAsia="Calibri" w:cstheme="minorHAnsi"/>
                <w:b/>
                <w:kern w:val="2"/>
                <w:szCs w:val="23"/>
                <w14:ligatures w14:val="standardContextual"/>
              </w:rPr>
            </w:pPr>
            <w:r w:rsidRPr="00B0676B">
              <w:rPr>
                <w:rFonts w:eastAsia="Calibri" w:cstheme="minorHAnsi"/>
                <w:b/>
                <w:kern w:val="2"/>
                <w:szCs w:val="23"/>
                <w14:ligatures w14:val="standardContextual"/>
              </w:rPr>
              <w:t xml:space="preserve"> </w:t>
            </w:r>
            <w:r w:rsidRPr="00B0676B">
              <w:rPr>
                <w:rFonts w:eastAsia="Calibri" w:cstheme="minorHAnsi"/>
                <w:b/>
                <w:kern w:val="2"/>
                <w:sz w:val="20"/>
                <w:szCs w:val="23"/>
                <w14:ligatures w14:val="standardContextual"/>
              </w:rPr>
              <w:t>Proportion d’enseignantes non-payés (NP+N) = enseignantes (NU + NP) x100/Total enseignants du public</w:t>
            </w:r>
          </w:p>
        </w:tc>
      </w:tr>
      <w:tr w:rsidR="00B0676B" w:rsidRPr="00B0676B" w14:paraId="59238305" w14:textId="77777777" w:rsidTr="0001765C">
        <w:trPr>
          <w:trHeight w:val="227"/>
        </w:trPr>
        <w:tc>
          <w:tcPr>
            <w:tcW w:w="993" w:type="dxa"/>
            <w:vMerge/>
            <w:shd w:val="clear" w:color="auto" w:fill="F2F2F2" w:themeFill="background1" w:themeFillShade="F2"/>
            <w:vAlign w:val="center"/>
          </w:tcPr>
          <w:p w14:paraId="2341BB15" w14:textId="77777777" w:rsidR="00B0676B" w:rsidRPr="00B0676B" w:rsidRDefault="00B0676B" w:rsidP="00B0676B">
            <w:pPr>
              <w:spacing w:after="0" w:line="240" w:lineRule="auto"/>
              <w:ind w:left="-426"/>
              <w:jc w:val="center"/>
              <w:rPr>
                <w:rFonts w:eastAsia="Calibri" w:cstheme="minorHAnsi"/>
                <w:kern w:val="2"/>
                <w:sz w:val="26"/>
                <w:szCs w:val="26"/>
                <w14:ligatures w14:val="standardContextual"/>
              </w:rPr>
            </w:pPr>
          </w:p>
        </w:tc>
        <w:tc>
          <w:tcPr>
            <w:tcW w:w="1134" w:type="dxa"/>
            <w:shd w:val="clear" w:color="auto" w:fill="F2F2F2" w:themeFill="background1" w:themeFillShade="F2"/>
            <w:vAlign w:val="center"/>
          </w:tcPr>
          <w:p w14:paraId="2BB2E8ED" w14:textId="77777777" w:rsidR="00B0676B" w:rsidRPr="00B0676B" w:rsidRDefault="00B0676B" w:rsidP="00B0676B">
            <w:pPr>
              <w:spacing w:after="0" w:line="240" w:lineRule="auto"/>
              <w:ind w:left="-426" w:right="-567"/>
              <w:rPr>
                <w:rFonts w:eastAsia="Calibri" w:cstheme="minorHAnsi"/>
                <w:kern w:val="2"/>
                <w:szCs w:val="26"/>
                <w14:ligatures w14:val="standardContextual"/>
              </w:rPr>
            </w:pPr>
            <w:r w:rsidRPr="00B0676B">
              <w:rPr>
                <w:rFonts w:eastAsia="Calibri" w:cstheme="minorHAnsi"/>
                <w:kern w:val="2"/>
                <w:szCs w:val="26"/>
                <w14:ligatures w14:val="standardContextual"/>
              </w:rPr>
              <w:t xml:space="preserve">            %</w:t>
            </w:r>
          </w:p>
        </w:tc>
        <w:tc>
          <w:tcPr>
            <w:tcW w:w="1843" w:type="dxa"/>
            <w:gridSpan w:val="2"/>
            <w:shd w:val="clear" w:color="auto" w:fill="DAEEF3" w:themeFill="accent5" w:themeFillTint="33"/>
          </w:tcPr>
          <w:p w14:paraId="099E8CD7" w14:textId="77777777" w:rsidR="00B0676B" w:rsidRPr="00B0676B" w:rsidRDefault="00B0676B" w:rsidP="00B0676B">
            <w:pPr>
              <w:spacing w:after="0" w:line="240" w:lineRule="auto"/>
              <w:ind w:right="-108"/>
              <w:jc w:val="center"/>
              <w:rPr>
                <w:rFonts w:eastAsia="Calibri" w:cstheme="minorHAnsi"/>
                <w:b/>
                <w:kern w:val="2"/>
                <w:szCs w:val="23"/>
                <w14:ligatures w14:val="standardContextual"/>
              </w:rPr>
            </w:pPr>
            <w:r w:rsidRPr="00B0676B">
              <w:rPr>
                <w:rFonts w:eastAsia="Calibri" w:cstheme="minorHAnsi"/>
                <w:b/>
                <w:kern w:val="2"/>
                <w:szCs w:val="23"/>
                <w14:ligatures w14:val="standardContextual"/>
              </w:rPr>
              <w:t>De 0% à 10%</w:t>
            </w:r>
          </w:p>
        </w:tc>
        <w:tc>
          <w:tcPr>
            <w:tcW w:w="1843" w:type="dxa"/>
            <w:shd w:val="clear" w:color="auto" w:fill="DAEEF3" w:themeFill="accent5" w:themeFillTint="33"/>
          </w:tcPr>
          <w:p w14:paraId="228DC530" w14:textId="77777777" w:rsidR="00B0676B" w:rsidRPr="00B0676B" w:rsidRDefault="00B0676B" w:rsidP="00B0676B">
            <w:pPr>
              <w:spacing w:after="0" w:line="240" w:lineRule="auto"/>
              <w:ind w:left="-250"/>
              <w:jc w:val="center"/>
              <w:rPr>
                <w:rFonts w:cstheme="minorHAnsi"/>
                <w:b/>
                <w:szCs w:val="23"/>
              </w:rPr>
            </w:pPr>
            <w:r w:rsidRPr="00B0676B">
              <w:rPr>
                <w:rFonts w:eastAsia="Calibri" w:cstheme="minorHAnsi"/>
                <w:b/>
                <w:kern w:val="2"/>
                <w:szCs w:val="23"/>
                <w14:ligatures w14:val="standardContextual"/>
              </w:rPr>
              <w:t>De 11% à 25%</w:t>
            </w:r>
          </w:p>
        </w:tc>
        <w:tc>
          <w:tcPr>
            <w:tcW w:w="1843" w:type="dxa"/>
            <w:shd w:val="clear" w:color="auto" w:fill="DAEEF3" w:themeFill="accent5" w:themeFillTint="33"/>
          </w:tcPr>
          <w:p w14:paraId="33D274F1" w14:textId="77777777" w:rsidR="00B0676B" w:rsidRPr="00B0676B" w:rsidRDefault="00B0676B" w:rsidP="00B0676B">
            <w:pPr>
              <w:spacing w:after="0" w:line="240" w:lineRule="auto"/>
              <w:jc w:val="center"/>
              <w:rPr>
                <w:rFonts w:cstheme="minorHAnsi"/>
                <w:b/>
                <w:szCs w:val="23"/>
              </w:rPr>
            </w:pPr>
            <w:r w:rsidRPr="00B0676B">
              <w:rPr>
                <w:rFonts w:eastAsia="Calibri" w:cstheme="minorHAnsi"/>
                <w:b/>
                <w:kern w:val="2"/>
                <w:szCs w:val="23"/>
                <w14:ligatures w14:val="standardContextual"/>
              </w:rPr>
              <w:t>De 26% à 59%</w:t>
            </w:r>
          </w:p>
        </w:tc>
        <w:tc>
          <w:tcPr>
            <w:tcW w:w="2551" w:type="dxa"/>
            <w:shd w:val="clear" w:color="auto" w:fill="DAEEF3" w:themeFill="accent5" w:themeFillTint="33"/>
          </w:tcPr>
          <w:p w14:paraId="2BDD055D" w14:textId="77777777" w:rsidR="00B0676B" w:rsidRPr="00B0676B" w:rsidRDefault="00B0676B" w:rsidP="00B0676B">
            <w:pPr>
              <w:spacing w:after="0" w:line="240" w:lineRule="auto"/>
              <w:ind w:left="-250"/>
              <w:jc w:val="center"/>
              <w:rPr>
                <w:rFonts w:cstheme="minorHAnsi"/>
                <w:b/>
                <w:szCs w:val="23"/>
              </w:rPr>
            </w:pPr>
            <w:r w:rsidRPr="00B0676B">
              <w:rPr>
                <w:rFonts w:eastAsia="Calibri" w:cstheme="minorHAnsi"/>
                <w:b/>
                <w:kern w:val="2"/>
                <w:szCs w:val="23"/>
                <w14:ligatures w14:val="standardContextual"/>
              </w:rPr>
              <w:t>De 60% à 100%</w:t>
            </w:r>
          </w:p>
        </w:tc>
      </w:tr>
      <w:tr w:rsidR="00B0676B" w:rsidRPr="00B0676B" w14:paraId="3A4975C1" w14:textId="77777777" w:rsidTr="0001765C">
        <w:trPr>
          <w:trHeight w:val="227"/>
        </w:trPr>
        <w:tc>
          <w:tcPr>
            <w:tcW w:w="993" w:type="dxa"/>
            <w:vMerge/>
            <w:shd w:val="clear" w:color="auto" w:fill="F2F2F2" w:themeFill="background1" w:themeFillShade="F2"/>
          </w:tcPr>
          <w:p w14:paraId="42664689" w14:textId="77777777" w:rsidR="00B0676B" w:rsidRPr="00B0676B" w:rsidRDefault="00B0676B" w:rsidP="00B0676B">
            <w:pPr>
              <w:spacing w:after="0" w:line="240" w:lineRule="auto"/>
              <w:ind w:left="-426" w:right="-567"/>
              <w:jc w:val="both"/>
              <w:rPr>
                <w:rFonts w:eastAsia="Calibri" w:cstheme="minorHAnsi"/>
                <w:kern w:val="2"/>
                <w:sz w:val="26"/>
                <w:szCs w:val="26"/>
                <w14:ligatures w14:val="standardContextual"/>
              </w:rPr>
            </w:pPr>
          </w:p>
        </w:tc>
        <w:tc>
          <w:tcPr>
            <w:tcW w:w="1134" w:type="dxa"/>
            <w:shd w:val="clear" w:color="auto" w:fill="F2F2F2" w:themeFill="background1" w:themeFillShade="F2"/>
            <w:vAlign w:val="center"/>
          </w:tcPr>
          <w:p w14:paraId="68ACC8F0" w14:textId="77777777" w:rsidR="00B0676B" w:rsidRPr="00B0676B" w:rsidRDefault="00B0676B" w:rsidP="00B0676B">
            <w:pPr>
              <w:spacing w:after="0" w:line="240" w:lineRule="auto"/>
              <w:ind w:left="-426" w:right="83"/>
              <w:jc w:val="right"/>
              <w:rPr>
                <w:rFonts w:eastAsia="Calibri" w:cstheme="minorHAnsi"/>
                <w:kern w:val="2"/>
                <w:sz w:val="26"/>
                <w:szCs w:val="26"/>
                <w14:ligatures w14:val="standardContextual"/>
              </w:rPr>
            </w:pPr>
            <w:proofErr w:type="gramStart"/>
            <w:r w:rsidRPr="00B0676B">
              <w:rPr>
                <w:rFonts w:eastAsia="Calibri" w:cstheme="minorHAnsi"/>
                <w:b/>
                <w:kern w:val="2"/>
                <w:szCs w:val="26"/>
                <w14:ligatures w14:val="standardContextual"/>
              </w:rPr>
              <w:t>modalité</w:t>
            </w:r>
            <w:proofErr w:type="gramEnd"/>
          </w:p>
        </w:tc>
        <w:tc>
          <w:tcPr>
            <w:tcW w:w="1843" w:type="dxa"/>
            <w:gridSpan w:val="2"/>
            <w:vAlign w:val="center"/>
          </w:tcPr>
          <w:p w14:paraId="47A590DB" w14:textId="77777777" w:rsidR="00B0676B" w:rsidRPr="00B0676B" w:rsidRDefault="00B0676B" w:rsidP="00B0676B">
            <w:pPr>
              <w:spacing w:after="0" w:line="240" w:lineRule="auto"/>
              <w:ind w:left="-108" w:right="-108"/>
              <w:jc w:val="center"/>
              <w:rPr>
                <w:rFonts w:eastAsia="Calibri" w:cstheme="minorHAnsi"/>
                <w:kern w:val="2"/>
                <w:szCs w:val="26"/>
                <w14:ligatures w14:val="standardContextual"/>
              </w:rPr>
            </w:pPr>
            <w:proofErr w:type="gramStart"/>
            <w:r w:rsidRPr="00B0676B">
              <w:rPr>
                <w:rFonts w:eastAsia="Calibri" w:cstheme="minorHAnsi"/>
                <w:kern w:val="2"/>
                <w:szCs w:val="26"/>
                <w14:ligatures w14:val="standardContextual"/>
              </w:rPr>
              <w:t xml:space="preserve">Situation  </w:t>
            </w:r>
            <w:r w:rsidRPr="00B0676B">
              <w:rPr>
                <w:rFonts w:eastAsia="Calibri" w:cstheme="minorHAnsi"/>
                <w:b/>
                <w:kern w:val="2"/>
                <w:szCs w:val="26"/>
                <w14:ligatures w14:val="standardContextual"/>
              </w:rPr>
              <w:t>Normale</w:t>
            </w:r>
            <w:proofErr w:type="gramEnd"/>
          </w:p>
        </w:tc>
        <w:tc>
          <w:tcPr>
            <w:tcW w:w="1843" w:type="dxa"/>
          </w:tcPr>
          <w:p w14:paraId="35B2EA17" w14:textId="77777777" w:rsidR="00B0676B" w:rsidRPr="00B0676B" w:rsidRDefault="00B0676B" w:rsidP="00B0676B">
            <w:pPr>
              <w:spacing w:after="0" w:line="240" w:lineRule="auto"/>
              <w:ind w:left="34"/>
              <w:jc w:val="center"/>
              <w:rPr>
                <w:rFonts w:eastAsia="Calibri" w:cstheme="minorHAnsi"/>
                <w:kern w:val="2"/>
                <w:sz w:val="24"/>
                <w:szCs w:val="26"/>
                <w14:ligatures w14:val="standardContextual"/>
              </w:rPr>
            </w:pPr>
            <w:r w:rsidRPr="00B0676B">
              <w:rPr>
                <w:rFonts w:eastAsia="Calibri" w:cstheme="minorHAnsi"/>
                <w:kern w:val="2"/>
                <w:sz w:val="20"/>
                <w:szCs w:val="26"/>
                <w14:ligatures w14:val="standardContextual"/>
              </w:rPr>
              <w:t xml:space="preserve">Situation </w:t>
            </w:r>
            <w:r w:rsidRPr="00B0676B">
              <w:rPr>
                <w:rFonts w:eastAsia="Calibri" w:cstheme="minorHAnsi"/>
                <w:b/>
                <w:kern w:val="2"/>
                <w:sz w:val="20"/>
                <w:szCs w:val="26"/>
                <w14:ligatures w14:val="standardContextual"/>
              </w:rPr>
              <w:t>Tolérable</w:t>
            </w:r>
          </w:p>
        </w:tc>
        <w:tc>
          <w:tcPr>
            <w:tcW w:w="1843" w:type="dxa"/>
          </w:tcPr>
          <w:p w14:paraId="2BCB479A" w14:textId="77777777" w:rsidR="00B0676B" w:rsidRPr="00B0676B" w:rsidRDefault="00B0676B" w:rsidP="00B0676B">
            <w:pPr>
              <w:spacing w:after="0" w:line="240" w:lineRule="auto"/>
              <w:ind w:left="-108" w:right="-108"/>
              <w:jc w:val="center"/>
              <w:rPr>
                <w:rFonts w:eastAsia="Calibri" w:cstheme="minorHAnsi"/>
                <w:kern w:val="2"/>
                <w:sz w:val="24"/>
                <w:szCs w:val="26"/>
                <w14:ligatures w14:val="standardContextual"/>
              </w:rPr>
            </w:pPr>
            <w:r w:rsidRPr="00B0676B">
              <w:rPr>
                <w:rFonts w:eastAsia="Calibri" w:cstheme="minorHAnsi"/>
                <w:kern w:val="2"/>
                <w:sz w:val="20"/>
                <w:szCs w:val="26"/>
                <w14:ligatures w14:val="standardContextual"/>
              </w:rPr>
              <w:t xml:space="preserve">Situation </w:t>
            </w:r>
            <w:r w:rsidRPr="00B0676B">
              <w:rPr>
                <w:rFonts w:eastAsia="Calibri" w:cstheme="minorHAnsi"/>
                <w:b/>
                <w:kern w:val="2"/>
                <w:sz w:val="20"/>
                <w:szCs w:val="26"/>
                <w14:ligatures w14:val="standardContextual"/>
              </w:rPr>
              <w:t>Déplorable</w:t>
            </w:r>
          </w:p>
        </w:tc>
        <w:tc>
          <w:tcPr>
            <w:tcW w:w="2551" w:type="dxa"/>
          </w:tcPr>
          <w:p w14:paraId="3086B138" w14:textId="77777777" w:rsidR="00B0676B" w:rsidRPr="00B0676B" w:rsidRDefault="00B0676B" w:rsidP="00B0676B">
            <w:pPr>
              <w:spacing w:after="0" w:line="240" w:lineRule="auto"/>
              <w:ind w:left="-108" w:right="-108"/>
              <w:jc w:val="center"/>
              <w:rPr>
                <w:rFonts w:eastAsia="Calibri" w:cstheme="minorHAnsi"/>
                <w:kern w:val="2"/>
                <w:szCs w:val="26"/>
                <w14:ligatures w14:val="standardContextual"/>
              </w:rPr>
            </w:pPr>
            <w:proofErr w:type="gramStart"/>
            <w:r w:rsidRPr="00B0676B">
              <w:rPr>
                <w:rFonts w:eastAsia="Calibri" w:cstheme="minorHAnsi"/>
                <w:kern w:val="2"/>
                <w:szCs w:val="26"/>
                <w14:ligatures w14:val="standardContextual"/>
              </w:rPr>
              <w:t xml:space="preserve">Situation  </w:t>
            </w:r>
            <w:r w:rsidRPr="00B0676B">
              <w:rPr>
                <w:rFonts w:eastAsia="Times New Roman" w:cstheme="minorHAnsi"/>
                <w:b/>
                <w:color w:val="000000"/>
                <w:sz w:val="20"/>
                <w:lang w:eastAsia="fr-FR"/>
              </w:rPr>
              <w:t>Très</w:t>
            </w:r>
            <w:proofErr w:type="gramEnd"/>
            <w:r w:rsidRPr="00B0676B">
              <w:rPr>
                <w:rFonts w:eastAsia="Times New Roman" w:cstheme="minorHAnsi"/>
                <w:b/>
                <w:color w:val="000000"/>
                <w:sz w:val="20"/>
                <w:lang w:eastAsia="fr-FR"/>
              </w:rPr>
              <w:t xml:space="preserve"> Déplorable</w:t>
            </w:r>
          </w:p>
        </w:tc>
      </w:tr>
      <w:tr w:rsidR="00B0676B" w:rsidRPr="00B0676B" w14:paraId="2AD51187" w14:textId="77777777" w:rsidTr="0001765C">
        <w:trPr>
          <w:trHeight w:val="227"/>
        </w:trPr>
        <w:tc>
          <w:tcPr>
            <w:tcW w:w="993" w:type="dxa"/>
            <w:shd w:val="clear" w:color="auto" w:fill="F2F2F2" w:themeFill="background1" w:themeFillShade="F2"/>
          </w:tcPr>
          <w:p w14:paraId="2F3740BC" w14:textId="77777777" w:rsidR="00B0676B" w:rsidRPr="00B0676B" w:rsidRDefault="00B0676B" w:rsidP="00B0676B">
            <w:pPr>
              <w:spacing w:after="0" w:line="240" w:lineRule="auto"/>
              <w:ind w:left="-426" w:right="-108"/>
              <w:jc w:val="center"/>
              <w:rPr>
                <w:rFonts w:eastAsia="Calibri" w:cstheme="minorHAnsi"/>
                <w:kern w:val="2"/>
                <w:sz w:val="26"/>
                <w:szCs w:val="26"/>
                <w14:ligatures w14:val="standardContextual"/>
              </w:rPr>
            </w:pPr>
            <w:r w:rsidRPr="00B0676B">
              <w:rPr>
                <w:rFonts w:eastAsia="Calibri" w:cstheme="minorHAnsi"/>
                <w:kern w:val="2"/>
                <w:sz w:val="24"/>
                <w:szCs w:val="26"/>
                <w14:ligatures w14:val="standardContextual"/>
              </w:rPr>
              <w:t xml:space="preserve">But  </w:t>
            </w:r>
          </w:p>
        </w:tc>
        <w:tc>
          <w:tcPr>
            <w:tcW w:w="9214" w:type="dxa"/>
            <w:gridSpan w:val="6"/>
            <w:shd w:val="clear" w:color="auto" w:fill="FFFFFF" w:themeFill="background1"/>
          </w:tcPr>
          <w:p w14:paraId="75BB3B0B" w14:textId="77777777" w:rsidR="00B0676B" w:rsidRPr="00B0676B" w:rsidRDefault="00B0676B" w:rsidP="00B0676B">
            <w:pPr>
              <w:spacing w:after="0" w:line="240" w:lineRule="auto"/>
              <w:ind w:right="34"/>
              <w:rPr>
                <w:rFonts w:eastAsia="Calibri" w:cstheme="minorHAnsi"/>
                <w:kern w:val="2"/>
                <w:szCs w:val="26"/>
                <w14:ligatures w14:val="standardContextual"/>
              </w:rPr>
            </w:pPr>
            <w:r w:rsidRPr="00B0676B">
              <w:rPr>
                <w:rFonts w:eastAsia="Calibri" w:cstheme="minorHAnsi"/>
                <w:kern w:val="2"/>
                <w:szCs w:val="26"/>
                <w14:ligatures w14:val="standardContextual"/>
              </w:rPr>
              <w:t>Mesurer le degré de prise en charge des enseignants par l’Etat et apprécier en même temps la persistance du personnel enseignant en situation de non payement de salaire.</w:t>
            </w:r>
          </w:p>
        </w:tc>
      </w:tr>
      <w:tr w:rsidR="00B0676B" w:rsidRPr="00B0676B" w14:paraId="1D8189BD" w14:textId="77777777" w:rsidTr="0001765C">
        <w:trPr>
          <w:trHeight w:val="227"/>
        </w:trPr>
        <w:tc>
          <w:tcPr>
            <w:tcW w:w="3120" w:type="dxa"/>
            <w:gridSpan w:val="3"/>
            <w:shd w:val="clear" w:color="auto" w:fill="F2F2F2" w:themeFill="background1" w:themeFillShade="F2"/>
          </w:tcPr>
          <w:p w14:paraId="4B0E3DB0" w14:textId="77777777" w:rsidR="00B0676B" w:rsidRPr="00B0676B" w:rsidRDefault="00B0676B" w:rsidP="00B0676B">
            <w:pPr>
              <w:spacing w:after="0" w:line="240" w:lineRule="auto"/>
              <w:ind w:left="34" w:right="-108"/>
              <w:rPr>
                <w:rFonts w:eastAsia="Calibri" w:cstheme="minorHAnsi"/>
                <w:kern w:val="2"/>
                <w:sz w:val="24"/>
                <w:szCs w:val="26"/>
                <w14:ligatures w14:val="standardContextual"/>
              </w:rPr>
            </w:pPr>
            <w:r w:rsidRPr="00B0676B">
              <w:rPr>
                <w:rFonts w:eastAsia="Calibri" w:cstheme="minorHAnsi"/>
                <w:b/>
                <w:kern w:val="2"/>
                <w:sz w:val="20"/>
                <w:szCs w:val="21"/>
                <w14:ligatures w14:val="standardContextual"/>
              </w:rPr>
              <w:t>Formule de programmation des modalités d’analyse du critère 3 sur Excel</w:t>
            </w:r>
          </w:p>
        </w:tc>
        <w:tc>
          <w:tcPr>
            <w:tcW w:w="7087" w:type="dxa"/>
            <w:gridSpan w:val="4"/>
            <w:shd w:val="clear" w:color="auto" w:fill="FFFFFF" w:themeFill="background1"/>
          </w:tcPr>
          <w:p w14:paraId="7C615403" w14:textId="77777777" w:rsidR="00B0676B" w:rsidRPr="00B0676B" w:rsidRDefault="00B0676B" w:rsidP="00B0676B">
            <w:pPr>
              <w:spacing w:after="0" w:line="240" w:lineRule="auto"/>
              <w:rPr>
                <w:rFonts w:eastAsia="Calibri" w:cstheme="minorHAnsi"/>
                <w:color w:val="7030A0"/>
                <w:kern w:val="2"/>
                <w:sz w:val="20"/>
                <w:szCs w:val="23"/>
                <w:u w:val="single"/>
                <w14:ligatures w14:val="standardContextual"/>
              </w:rPr>
            </w:pPr>
            <w:r w:rsidRPr="00B0676B">
              <w:rPr>
                <w:rFonts w:eastAsia="Calibri" w:cstheme="minorHAnsi"/>
                <w:color w:val="7030A0"/>
                <w:kern w:val="2"/>
                <w:sz w:val="20"/>
                <w:szCs w:val="23"/>
                <w:u w:val="single"/>
                <w14:ligatures w14:val="standardContextual"/>
              </w:rPr>
              <w:t>Soit BA4= colonne Excel de %</w:t>
            </w:r>
            <w:r w:rsidRPr="00B0676B">
              <w:rPr>
                <w:rFonts w:cstheme="minorHAnsi"/>
                <w:color w:val="7030A0"/>
              </w:rPr>
              <w:t xml:space="preserve"> </w:t>
            </w:r>
            <w:r w:rsidRPr="00B0676B">
              <w:rPr>
                <w:rFonts w:eastAsia="Calibri" w:cstheme="minorHAnsi"/>
                <w:color w:val="7030A0"/>
                <w:kern w:val="2"/>
                <w:sz w:val="20"/>
                <w:szCs w:val="23"/>
                <w:u w:val="single"/>
                <w14:ligatures w14:val="standardContextual"/>
              </w:rPr>
              <w:t>d’enseignantes non-payés (NP+N)</w:t>
            </w:r>
            <w:r w:rsidRPr="00B0676B">
              <w:rPr>
                <w:rFonts w:cstheme="minorHAnsi"/>
                <w:color w:val="7030A0"/>
              </w:rPr>
              <w:t xml:space="preserve"> </w:t>
            </w:r>
            <w:r w:rsidRPr="00B0676B">
              <w:rPr>
                <w:rFonts w:eastAsia="Calibri" w:cstheme="minorHAnsi"/>
                <w:color w:val="7030A0"/>
                <w:kern w:val="2"/>
                <w:sz w:val="20"/>
                <w:szCs w:val="23"/>
                <w:u w:val="single"/>
                <w14:ligatures w14:val="standardContextual"/>
              </w:rPr>
              <w:t>de 662 /divisions</w:t>
            </w:r>
          </w:p>
          <w:p w14:paraId="3CE0F771" w14:textId="77777777" w:rsidR="00B0676B" w:rsidRPr="00B0676B" w:rsidRDefault="00B0676B" w:rsidP="00B0676B">
            <w:pPr>
              <w:spacing w:after="0" w:line="240" w:lineRule="auto"/>
              <w:jc w:val="center"/>
              <w:rPr>
                <w:rFonts w:eastAsia="Calibri" w:cstheme="minorHAnsi"/>
                <w:kern w:val="2"/>
                <w:szCs w:val="26"/>
                <w14:ligatures w14:val="standardContextual"/>
              </w:rPr>
            </w:pPr>
            <w:r w:rsidRPr="00B0676B">
              <w:rPr>
                <w:rFonts w:eastAsia="Calibri" w:cstheme="minorHAnsi"/>
                <w:b/>
                <w:kern w:val="2"/>
                <w:sz w:val="18"/>
                <w:szCs w:val="23"/>
                <w14:ligatures w14:val="standardContextual"/>
              </w:rPr>
              <w:t>=</w:t>
            </w:r>
            <w:proofErr w:type="gramStart"/>
            <w:r w:rsidRPr="00B0676B">
              <w:rPr>
                <w:rFonts w:eastAsia="Calibri" w:cstheme="minorHAnsi"/>
                <w:b/>
                <w:kern w:val="2"/>
                <w:sz w:val="18"/>
                <w:szCs w:val="23"/>
                <w14:ligatures w14:val="standardContextual"/>
              </w:rPr>
              <w:t>SI(</w:t>
            </w:r>
            <w:proofErr w:type="gramEnd"/>
            <w:r w:rsidRPr="00B0676B">
              <w:rPr>
                <w:rFonts w:eastAsia="Calibri" w:cstheme="minorHAnsi"/>
                <w:b/>
                <w:kern w:val="2"/>
                <w:sz w:val="18"/>
                <w:szCs w:val="23"/>
                <w14:ligatures w14:val="standardContextual"/>
              </w:rPr>
              <w:t>BA4&lt;=10%;"</w:t>
            </w:r>
            <w:r w:rsidRPr="00B0676B">
              <w:rPr>
                <w:rFonts w:cstheme="minorHAnsi"/>
                <w:sz w:val="20"/>
              </w:rPr>
              <w:t xml:space="preserve"> </w:t>
            </w:r>
            <w:r w:rsidRPr="00B0676B">
              <w:rPr>
                <w:rFonts w:eastAsia="Calibri" w:cstheme="minorHAnsi"/>
                <w:b/>
                <w:kern w:val="2"/>
                <w:sz w:val="18"/>
                <w:szCs w:val="23"/>
                <w14:ligatures w14:val="standardContextual"/>
              </w:rPr>
              <w:t>Normale ";SI(BA4&lt;=25%;"</w:t>
            </w:r>
            <w:r w:rsidRPr="00B0676B">
              <w:rPr>
                <w:rFonts w:cstheme="minorHAnsi"/>
                <w:sz w:val="20"/>
              </w:rPr>
              <w:t xml:space="preserve"> </w:t>
            </w:r>
            <w:r w:rsidRPr="00B0676B">
              <w:rPr>
                <w:rFonts w:eastAsia="Calibri" w:cstheme="minorHAnsi"/>
                <w:b/>
                <w:kern w:val="2"/>
                <w:sz w:val="18"/>
                <w:szCs w:val="23"/>
                <w14:ligatures w14:val="standardContextual"/>
              </w:rPr>
              <w:t>Tolérable ";SI(BA4&lt;=59%;"</w:t>
            </w:r>
            <w:r w:rsidRPr="00B0676B">
              <w:rPr>
                <w:rFonts w:cstheme="minorHAnsi"/>
                <w:sz w:val="20"/>
              </w:rPr>
              <w:t xml:space="preserve"> </w:t>
            </w:r>
            <w:r w:rsidRPr="00B0676B">
              <w:rPr>
                <w:rFonts w:eastAsia="Calibri" w:cstheme="minorHAnsi"/>
                <w:b/>
                <w:kern w:val="2"/>
                <w:sz w:val="18"/>
                <w:szCs w:val="23"/>
                <w14:ligatures w14:val="standardContextual"/>
              </w:rPr>
              <w:t>Déplorable ";"</w:t>
            </w:r>
            <w:r w:rsidRPr="00B0676B">
              <w:rPr>
                <w:rFonts w:cstheme="minorHAnsi"/>
                <w:sz w:val="20"/>
              </w:rPr>
              <w:t xml:space="preserve"> </w:t>
            </w:r>
            <w:r w:rsidRPr="00B0676B">
              <w:rPr>
                <w:rFonts w:eastAsia="Calibri" w:cstheme="minorHAnsi"/>
                <w:b/>
                <w:kern w:val="2"/>
                <w:sz w:val="18"/>
                <w:szCs w:val="23"/>
                <w14:ligatures w14:val="standardContextual"/>
              </w:rPr>
              <w:t>Très Déplorable ")))</w:t>
            </w:r>
          </w:p>
        </w:tc>
      </w:tr>
    </w:tbl>
    <w:p w14:paraId="0D8DC96A" w14:textId="77777777" w:rsidR="00B0676B" w:rsidRPr="00B0676B" w:rsidRDefault="00B0676B" w:rsidP="00B0676B">
      <w:pPr>
        <w:spacing w:after="0"/>
        <w:ind w:left="-426"/>
        <w:rPr>
          <w:rFonts w:eastAsia="Calibri" w:cstheme="minorHAnsi"/>
          <w:kern w:val="2"/>
          <w:sz w:val="4"/>
          <w:szCs w:val="26"/>
          <w14:ligatures w14:val="standardContextual"/>
        </w:rPr>
      </w:pPr>
    </w:p>
    <w:p w14:paraId="1374B25D" w14:textId="77777777" w:rsidR="00B0676B" w:rsidRPr="00B0676B" w:rsidRDefault="00B0676B" w:rsidP="00B0676B">
      <w:pPr>
        <w:spacing w:after="0"/>
        <w:ind w:left="-426"/>
        <w:rPr>
          <w:rFonts w:eastAsia="Calibri" w:cstheme="minorHAnsi"/>
          <w:kern w:val="2"/>
          <w:sz w:val="2"/>
          <w:szCs w:val="26"/>
          <w14:ligatures w14:val="standardContextual"/>
        </w:rPr>
      </w:pPr>
    </w:p>
    <w:p w14:paraId="7EEB5EDE" w14:textId="77777777" w:rsidR="00B0676B" w:rsidRPr="00B0676B" w:rsidRDefault="00B0676B" w:rsidP="00B0676B">
      <w:pPr>
        <w:spacing w:after="0"/>
        <w:ind w:left="-426"/>
        <w:jc w:val="both"/>
        <w:rPr>
          <w:rFonts w:ascii="Times New Roman" w:eastAsia="Calibri" w:hAnsi="Times New Roman" w:cs="Times New Roman"/>
          <w:kern w:val="2"/>
          <w:sz w:val="25"/>
          <w:szCs w:val="25"/>
          <w14:ligatures w14:val="standardContextual"/>
        </w:rPr>
      </w:pPr>
      <w:r w:rsidRPr="00B0676B">
        <w:rPr>
          <w:rFonts w:ascii="Times New Roman" w:eastAsia="Calibri" w:hAnsi="Times New Roman" w:cs="Times New Roman"/>
          <w:b/>
          <w:i/>
          <w:iCs/>
          <w:kern w:val="2"/>
          <w:sz w:val="25"/>
          <w:szCs w:val="25"/>
          <w:u w:val="single"/>
          <w14:ligatures w14:val="standardContextual"/>
        </w:rPr>
        <w:t>4</w:t>
      </w:r>
      <w:r w:rsidRPr="00B0676B">
        <w:rPr>
          <w:rFonts w:ascii="Times New Roman" w:eastAsia="Calibri" w:hAnsi="Times New Roman" w:cs="Times New Roman"/>
          <w:b/>
          <w:i/>
          <w:iCs/>
          <w:kern w:val="2"/>
          <w:sz w:val="25"/>
          <w:szCs w:val="25"/>
          <w:u w:val="single"/>
          <w:vertAlign w:val="superscript"/>
          <w14:ligatures w14:val="standardContextual"/>
        </w:rPr>
        <w:t>ème</w:t>
      </w:r>
      <w:r w:rsidRPr="00B0676B">
        <w:rPr>
          <w:rFonts w:ascii="Times New Roman" w:eastAsia="Calibri" w:hAnsi="Times New Roman" w:cs="Times New Roman"/>
          <w:b/>
          <w:i/>
          <w:iCs/>
          <w:kern w:val="2"/>
          <w:sz w:val="25"/>
          <w:szCs w:val="25"/>
          <w:u w:val="single"/>
          <w14:ligatures w14:val="standardContextual"/>
        </w:rPr>
        <w:t xml:space="preserve"> Critère</w:t>
      </w:r>
      <w:r w:rsidRPr="00B0676B">
        <w:rPr>
          <w:rFonts w:ascii="Times New Roman" w:eastAsia="Calibri" w:hAnsi="Times New Roman" w:cs="Times New Roman"/>
          <w:b/>
          <w:kern w:val="2"/>
          <w:sz w:val="25"/>
          <w:szCs w:val="25"/>
          <w14:ligatures w14:val="standardContextual"/>
        </w:rPr>
        <w:t> :</w:t>
      </w:r>
      <w:r w:rsidRPr="00B0676B">
        <w:rPr>
          <w:rFonts w:ascii="Times New Roman" w:eastAsia="Calibri" w:hAnsi="Times New Roman" w:cs="Times New Roman"/>
          <w:kern w:val="2"/>
          <w:sz w:val="25"/>
          <w:szCs w:val="25"/>
          <w14:ligatures w14:val="standardContextual"/>
        </w:rPr>
        <w:t xml:space="preserve"> Proportion de salles de classes du primaire dans le secteur </w:t>
      </w:r>
      <w:proofErr w:type="gramStart"/>
      <w:r w:rsidRPr="00B0676B">
        <w:rPr>
          <w:rFonts w:ascii="Times New Roman" w:eastAsia="Calibri" w:hAnsi="Times New Roman" w:cs="Times New Roman"/>
          <w:kern w:val="2"/>
          <w:sz w:val="25"/>
          <w:szCs w:val="25"/>
          <w14:ligatures w14:val="standardContextual"/>
        </w:rPr>
        <w:t>public  construites</w:t>
      </w:r>
      <w:proofErr w:type="gramEnd"/>
      <w:r w:rsidRPr="00B0676B">
        <w:rPr>
          <w:rFonts w:ascii="Times New Roman" w:eastAsia="Calibri" w:hAnsi="Times New Roman" w:cs="Times New Roman"/>
          <w:kern w:val="2"/>
          <w:sz w:val="25"/>
          <w:szCs w:val="25"/>
          <w14:ligatures w14:val="standardContextual"/>
        </w:rPr>
        <w:t xml:space="preserve"> en Paille ou feuillage et en Terre battue selon leurs états, donc la nature de mur et leur état selon les provinces, regroupées en 4 modalités: de 1% à 20 % (Tolérable), 21 à 40% (Moins tolérable), 41 à 74% (intolérable), de 75 à 100% (Fatale).</w:t>
      </w:r>
    </w:p>
    <w:p w14:paraId="26A3569F" w14:textId="77777777" w:rsidR="00B0676B" w:rsidRPr="00B0676B" w:rsidRDefault="00B0676B" w:rsidP="00B0676B">
      <w:pPr>
        <w:spacing w:after="0"/>
        <w:ind w:left="-426"/>
        <w:rPr>
          <w:rFonts w:ascii="Times New Roman" w:eastAsia="Calibri" w:hAnsi="Times New Roman" w:cs="Times New Roman"/>
          <w:kern w:val="2"/>
          <w:sz w:val="2"/>
          <w:szCs w:val="25"/>
          <w:u w:val="single"/>
          <w14:ligatures w14:val="standardContextual"/>
        </w:rPr>
      </w:pP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
        <w:gridCol w:w="1134"/>
        <w:gridCol w:w="283"/>
        <w:gridCol w:w="1559"/>
        <w:gridCol w:w="2268"/>
        <w:gridCol w:w="1985"/>
        <w:gridCol w:w="2126"/>
      </w:tblGrid>
      <w:tr w:rsidR="00B0676B" w:rsidRPr="00B0676B" w14:paraId="29A56B53" w14:textId="77777777" w:rsidTr="0001765C">
        <w:trPr>
          <w:trHeight w:val="227"/>
        </w:trPr>
        <w:tc>
          <w:tcPr>
            <w:tcW w:w="852" w:type="dxa"/>
            <w:vMerge w:val="restart"/>
            <w:shd w:val="clear" w:color="auto" w:fill="F2F2F2" w:themeFill="background1" w:themeFillShade="F2"/>
            <w:vAlign w:val="center"/>
          </w:tcPr>
          <w:p w14:paraId="633EE1DC" w14:textId="77777777" w:rsidR="00B0676B" w:rsidRPr="00B0676B" w:rsidRDefault="00B0676B" w:rsidP="00B0676B">
            <w:pPr>
              <w:spacing w:after="0" w:line="240" w:lineRule="auto"/>
              <w:ind w:left="34" w:right="-196"/>
              <w:rPr>
                <w:rFonts w:eastAsia="Calibri" w:cstheme="minorHAnsi"/>
                <w:b/>
                <w:kern w:val="2"/>
                <w:sz w:val="24"/>
                <w:szCs w:val="26"/>
                <w14:ligatures w14:val="standardContextual"/>
              </w:rPr>
            </w:pPr>
            <w:r w:rsidRPr="00B0676B">
              <w:rPr>
                <w:rFonts w:eastAsia="Calibri" w:cstheme="minorHAnsi"/>
                <w:b/>
                <w:kern w:val="2"/>
                <w:sz w:val="20"/>
                <w:szCs w:val="26"/>
                <w14:ligatures w14:val="standardContextual"/>
              </w:rPr>
              <w:t xml:space="preserve"> Critère</w:t>
            </w:r>
          </w:p>
          <w:p w14:paraId="7E6B956D" w14:textId="77777777" w:rsidR="00B0676B" w:rsidRPr="00B0676B" w:rsidRDefault="00B0676B" w:rsidP="00B0676B">
            <w:pPr>
              <w:spacing w:after="0" w:line="240" w:lineRule="auto"/>
              <w:ind w:left="-392"/>
              <w:jc w:val="center"/>
              <w:rPr>
                <w:rFonts w:eastAsia="Calibri" w:cstheme="minorHAnsi"/>
                <w:b/>
                <w:kern w:val="2"/>
                <w:sz w:val="24"/>
                <w:szCs w:val="26"/>
                <w14:ligatures w14:val="standardContextual"/>
              </w:rPr>
            </w:pPr>
            <w:r w:rsidRPr="00B0676B">
              <w:rPr>
                <w:rFonts w:eastAsia="Calibri" w:cstheme="minorHAnsi"/>
                <w:b/>
                <w:kern w:val="2"/>
                <w:sz w:val="24"/>
                <w:szCs w:val="26"/>
                <w14:ligatures w14:val="standardContextual"/>
              </w:rPr>
              <w:t xml:space="preserve">  4</w:t>
            </w:r>
          </w:p>
        </w:tc>
        <w:tc>
          <w:tcPr>
            <w:tcW w:w="9355" w:type="dxa"/>
            <w:gridSpan w:val="6"/>
            <w:shd w:val="clear" w:color="auto" w:fill="F2F2F2" w:themeFill="background1" w:themeFillShade="F2"/>
            <w:vAlign w:val="center"/>
          </w:tcPr>
          <w:p w14:paraId="00507502" w14:textId="77777777" w:rsidR="00B0676B" w:rsidRPr="00B0676B" w:rsidRDefault="00B0676B" w:rsidP="00B0676B">
            <w:pPr>
              <w:spacing w:after="0" w:line="240" w:lineRule="auto"/>
              <w:ind w:left="-426"/>
              <w:jc w:val="center"/>
              <w:rPr>
                <w:rFonts w:eastAsia="Calibri" w:cstheme="minorHAnsi"/>
                <w:b/>
                <w:kern w:val="2"/>
                <w:szCs w:val="23"/>
                <w14:ligatures w14:val="standardContextual"/>
              </w:rPr>
            </w:pPr>
            <w:r w:rsidRPr="00B0676B">
              <w:rPr>
                <w:rFonts w:eastAsia="Calibri" w:cstheme="minorHAnsi"/>
                <w:b/>
                <w:kern w:val="2"/>
                <w:szCs w:val="23"/>
                <w14:ligatures w14:val="standardContextual"/>
              </w:rPr>
              <w:t xml:space="preserve"> </w:t>
            </w:r>
            <w:r w:rsidRPr="00B0676B">
              <w:rPr>
                <w:rFonts w:eastAsia="Calibri" w:cstheme="minorHAnsi"/>
                <w:b/>
                <w:kern w:val="2"/>
                <w:sz w:val="20"/>
                <w:szCs w:val="23"/>
                <w14:ligatures w14:val="standardContextual"/>
              </w:rPr>
              <w:t>Proportion de salles de classes du secteur public construites en Paille ou feuillage et en Terre battue</w:t>
            </w:r>
          </w:p>
        </w:tc>
      </w:tr>
      <w:tr w:rsidR="00B0676B" w:rsidRPr="00B0676B" w14:paraId="743982E7" w14:textId="77777777" w:rsidTr="0001765C">
        <w:trPr>
          <w:trHeight w:val="227"/>
        </w:trPr>
        <w:tc>
          <w:tcPr>
            <w:tcW w:w="852" w:type="dxa"/>
            <w:vMerge/>
            <w:shd w:val="clear" w:color="auto" w:fill="F2F2F2" w:themeFill="background1" w:themeFillShade="F2"/>
            <w:vAlign w:val="center"/>
          </w:tcPr>
          <w:p w14:paraId="4A131F54" w14:textId="77777777" w:rsidR="00B0676B" w:rsidRPr="00B0676B" w:rsidRDefault="00B0676B" w:rsidP="00B0676B">
            <w:pPr>
              <w:spacing w:after="0" w:line="240" w:lineRule="auto"/>
              <w:ind w:left="-426"/>
              <w:jc w:val="center"/>
              <w:rPr>
                <w:rFonts w:eastAsia="Calibri" w:cstheme="minorHAnsi"/>
                <w:kern w:val="2"/>
                <w:sz w:val="26"/>
                <w:szCs w:val="26"/>
                <w14:ligatures w14:val="standardContextual"/>
              </w:rPr>
            </w:pPr>
          </w:p>
        </w:tc>
        <w:tc>
          <w:tcPr>
            <w:tcW w:w="1134" w:type="dxa"/>
            <w:shd w:val="clear" w:color="auto" w:fill="F2F2F2" w:themeFill="background1" w:themeFillShade="F2"/>
            <w:vAlign w:val="center"/>
          </w:tcPr>
          <w:p w14:paraId="5AA5A903" w14:textId="77777777" w:rsidR="00B0676B" w:rsidRPr="00B0676B" w:rsidRDefault="00B0676B" w:rsidP="00B0676B">
            <w:pPr>
              <w:spacing w:after="0" w:line="240" w:lineRule="auto"/>
              <w:ind w:right="-567"/>
              <w:rPr>
                <w:rFonts w:eastAsia="Calibri" w:cstheme="minorHAnsi"/>
                <w:kern w:val="2"/>
                <w:szCs w:val="26"/>
                <w14:ligatures w14:val="standardContextual"/>
              </w:rPr>
            </w:pPr>
            <w:r w:rsidRPr="00B0676B">
              <w:rPr>
                <w:rFonts w:eastAsia="Calibri" w:cstheme="minorHAnsi"/>
                <w:kern w:val="2"/>
                <w:szCs w:val="26"/>
                <w14:ligatures w14:val="standardContextual"/>
              </w:rPr>
              <w:t xml:space="preserve">       %</w:t>
            </w:r>
          </w:p>
        </w:tc>
        <w:tc>
          <w:tcPr>
            <w:tcW w:w="1842" w:type="dxa"/>
            <w:gridSpan w:val="2"/>
            <w:shd w:val="clear" w:color="auto" w:fill="DAEEF3" w:themeFill="accent5" w:themeFillTint="33"/>
          </w:tcPr>
          <w:p w14:paraId="2051CD94" w14:textId="77777777" w:rsidR="00B0676B" w:rsidRPr="00B0676B" w:rsidRDefault="00B0676B" w:rsidP="00B0676B">
            <w:pPr>
              <w:spacing w:after="0" w:line="240" w:lineRule="auto"/>
              <w:ind w:left="-426" w:right="-108"/>
              <w:jc w:val="center"/>
              <w:rPr>
                <w:rFonts w:eastAsia="Calibri" w:cstheme="minorHAnsi"/>
                <w:b/>
                <w:kern w:val="2"/>
                <w:szCs w:val="23"/>
                <w14:ligatures w14:val="standardContextual"/>
              </w:rPr>
            </w:pPr>
            <w:r w:rsidRPr="00B0676B">
              <w:rPr>
                <w:rFonts w:eastAsia="Calibri" w:cstheme="minorHAnsi"/>
                <w:b/>
                <w:kern w:val="2"/>
                <w:szCs w:val="23"/>
                <w14:ligatures w14:val="standardContextual"/>
              </w:rPr>
              <w:t>De 1% à 20%</w:t>
            </w:r>
          </w:p>
        </w:tc>
        <w:tc>
          <w:tcPr>
            <w:tcW w:w="2268" w:type="dxa"/>
            <w:shd w:val="clear" w:color="auto" w:fill="DAEEF3" w:themeFill="accent5" w:themeFillTint="33"/>
          </w:tcPr>
          <w:p w14:paraId="7D487968" w14:textId="77777777" w:rsidR="00B0676B" w:rsidRPr="00B0676B" w:rsidRDefault="00B0676B" w:rsidP="00B0676B">
            <w:pPr>
              <w:spacing w:after="0" w:line="240" w:lineRule="auto"/>
              <w:ind w:left="-426"/>
              <w:jc w:val="center"/>
              <w:rPr>
                <w:rFonts w:cstheme="minorHAnsi"/>
                <w:b/>
                <w:szCs w:val="23"/>
              </w:rPr>
            </w:pPr>
            <w:r w:rsidRPr="00B0676B">
              <w:rPr>
                <w:rFonts w:eastAsia="Calibri" w:cstheme="minorHAnsi"/>
                <w:b/>
                <w:kern w:val="2"/>
                <w:szCs w:val="23"/>
                <w14:ligatures w14:val="standardContextual"/>
              </w:rPr>
              <w:t>De 21% à 40%</w:t>
            </w:r>
          </w:p>
        </w:tc>
        <w:tc>
          <w:tcPr>
            <w:tcW w:w="1985" w:type="dxa"/>
            <w:shd w:val="clear" w:color="auto" w:fill="DAEEF3" w:themeFill="accent5" w:themeFillTint="33"/>
          </w:tcPr>
          <w:p w14:paraId="60669865" w14:textId="77777777" w:rsidR="00B0676B" w:rsidRPr="00B0676B" w:rsidRDefault="00B0676B" w:rsidP="00B0676B">
            <w:pPr>
              <w:spacing w:after="0" w:line="240" w:lineRule="auto"/>
              <w:ind w:left="-426"/>
              <w:jc w:val="center"/>
              <w:rPr>
                <w:rFonts w:cstheme="minorHAnsi"/>
                <w:b/>
                <w:szCs w:val="23"/>
              </w:rPr>
            </w:pPr>
            <w:r w:rsidRPr="00B0676B">
              <w:rPr>
                <w:rFonts w:eastAsia="Calibri" w:cstheme="minorHAnsi"/>
                <w:b/>
                <w:kern w:val="2"/>
                <w:szCs w:val="23"/>
                <w14:ligatures w14:val="standardContextual"/>
              </w:rPr>
              <w:t>De 41% à 74%</w:t>
            </w:r>
          </w:p>
        </w:tc>
        <w:tc>
          <w:tcPr>
            <w:tcW w:w="2126" w:type="dxa"/>
            <w:shd w:val="clear" w:color="auto" w:fill="DAEEF3" w:themeFill="accent5" w:themeFillTint="33"/>
          </w:tcPr>
          <w:p w14:paraId="5AF14038" w14:textId="77777777" w:rsidR="00B0676B" w:rsidRPr="00B0676B" w:rsidRDefault="00B0676B" w:rsidP="00B0676B">
            <w:pPr>
              <w:spacing w:after="0" w:line="240" w:lineRule="auto"/>
              <w:ind w:left="-426"/>
              <w:jc w:val="center"/>
              <w:rPr>
                <w:rFonts w:cstheme="minorHAnsi"/>
                <w:b/>
                <w:szCs w:val="23"/>
              </w:rPr>
            </w:pPr>
            <w:r w:rsidRPr="00B0676B">
              <w:rPr>
                <w:rFonts w:eastAsia="Calibri" w:cstheme="minorHAnsi"/>
                <w:b/>
                <w:kern w:val="2"/>
                <w:szCs w:val="23"/>
                <w14:ligatures w14:val="standardContextual"/>
              </w:rPr>
              <w:t>De 75% à 100%</w:t>
            </w:r>
          </w:p>
        </w:tc>
      </w:tr>
      <w:tr w:rsidR="00B0676B" w:rsidRPr="00B0676B" w14:paraId="005F9912" w14:textId="77777777" w:rsidTr="0001765C">
        <w:trPr>
          <w:trHeight w:val="227"/>
        </w:trPr>
        <w:tc>
          <w:tcPr>
            <w:tcW w:w="852" w:type="dxa"/>
            <w:vMerge/>
            <w:shd w:val="clear" w:color="auto" w:fill="F2F2F2" w:themeFill="background1" w:themeFillShade="F2"/>
          </w:tcPr>
          <w:p w14:paraId="5D5FBA99" w14:textId="77777777" w:rsidR="00B0676B" w:rsidRPr="00B0676B" w:rsidRDefault="00B0676B" w:rsidP="00B0676B">
            <w:pPr>
              <w:spacing w:after="0" w:line="240" w:lineRule="auto"/>
              <w:ind w:left="-426" w:right="-567"/>
              <w:jc w:val="both"/>
              <w:rPr>
                <w:rFonts w:eastAsia="Calibri" w:cstheme="minorHAnsi"/>
                <w:kern w:val="2"/>
                <w:sz w:val="26"/>
                <w:szCs w:val="26"/>
                <w14:ligatures w14:val="standardContextual"/>
              </w:rPr>
            </w:pPr>
          </w:p>
        </w:tc>
        <w:tc>
          <w:tcPr>
            <w:tcW w:w="1134" w:type="dxa"/>
            <w:shd w:val="clear" w:color="auto" w:fill="F2F2F2" w:themeFill="background1" w:themeFillShade="F2"/>
            <w:vAlign w:val="center"/>
          </w:tcPr>
          <w:p w14:paraId="3C8661F7" w14:textId="77777777" w:rsidR="00B0676B" w:rsidRPr="00B0676B" w:rsidRDefault="00B0676B" w:rsidP="00B0676B">
            <w:pPr>
              <w:spacing w:after="0" w:line="240" w:lineRule="auto"/>
              <w:ind w:right="83"/>
              <w:jc w:val="center"/>
              <w:rPr>
                <w:rFonts w:eastAsia="Calibri" w:cstheme="minorHAnsi"/>
                <w:kern w:val="2"/>
                <w:sz w:val="20"/>
                <w:szCs w:val="26"/>
                <w14:ligatures w14:val="standardContextual"/>
              </w:rPr>
            </w:pPr>
            <w:proofErr w:type="gramStart"/>
            <w:r w:rsidRPr="00B0676B">
              <w:rPr>
                <w:rFonts w:eastAsia="Calibri" w:cstheme="minorHAnsi"/>
                <w:b/>
                <w:kern w:val="2"/>
                <w:sz w:val="20"/>
                <w:szCs w:val="26"/>
                <w14:ligatures w14:val="standardContextual"/>
              </w:rPr>
              <w:t>modalité</w:t>
            </w:r>
            <w:proofErr w:type="gramEnd"/>
          </w:p>
        </w:tc>
        <w:tc>
          <w:tcPr>
            <w:tcW w:w="1842" w:type="dxa"/>
            <w:gridSpan w:val="2"/>
            <w:vAlign w:val="center"/>
          </w:tcPr>
          <w:p w14:paraId="0A69072B" w14:textId="77777777" w:rsidR="00B0676B" w:rsidRPr="00B0676B" w:rsidRDefault="00B0676B" w:rsidP="00B0676B">
            <w:pPr>
              <w:spacing w:after="0" w:line="240" w:lineRule="auto"/>
              <w:ind w:right="-108"/>
              <w:jc w:val="center"/>
              <w:rPr>
                <w:rFonts w:eastAsia="Calibri" w:cstheme="minorHAnsi"/>
                <w:kern w:val="2"/>
                <w:sz w:val="20"/>
                <w:szCs w:val="26"/>
                <w14:ligatures w14:val="standardContextual"/>
              </w:rPr>
            </w:pPr>
            <w:r w:rsidRPr="00B0676B">
              <w:rPr>
                <w:rFonts w:eastAsia="Calibri" w:cstheme="minorHAnsi"/>
                <w:kern w:val="2"/>
                <w:sz w:val="20"/>
                <w:szCs w:val="26"/>
                <w14:ligatures w14:val="standardContextual"/>
              </w:rPr>
              <w:t xml:space="preserve">Situation </w:t>
            </w:r>
            <w:r w:rsidRPr="00B0676B">
              <w:rPr>
                <w:rFonts w:eastAsia="Calibri" w:cstheme="minorHAnsi"/>
                <w:b/>
                <w:kern w:val="2"/>
                <w:sz w:val="20"/>
                <w:szCs w:val="26"/>
                <w14:ligatures w14:val="standardContextual"/>
              </w:rPr>
              <w:t>Tolérable</w:t>
            </w:r>
          </w:p>
        </w:tc>
        <w:tc>
          <w:tcPr>
            <w:tcW w:w="2268" w:type="dxa"/>
          </w:tcPr>
          <w:p w14:paraId="7A44A634" w14:textId="77777777" w:rsidR="00B0676B" w:rsidRPr="00B0676B" w:rsidRDefault="00B0676B" w:rsidP="00B0676B">
            <w:pPr>
              <w:spacing w:after="0" w:line="240" w:lineRule="auto"/>
              <w:ind w:left="-108"/>
              <w:jc w:val="center"/>
              <w:rPr>
                <w:rFonts w:eastAsia="Calibri" w:cstheme="minorHAnsi"/>
                <w:kern w:val="2"/>
                <w:sz w:val="20"/>
                <w:szCs w:val="26"/>
                <w14:ligatures w14:val="standardContextual"/>
              </w:rPr>
            </w:pPr>
            <w:r w:rsidRPr="00B0676B">
              <w:rPr>
                <w:rFonts w:eastAsia="Calibri" w:cstheme="minorHAnsi"/>
                <w:kern w:val="2"/>
                <w:sz w:val="18"/>
                <w:szCs w:val="26"/>
                <w14:ligatures w14:val="standardContextual"/>
              </w:rPr>
              <w:t xml:space="preserve">Situation </w:t>
            </w:r>
            <w:r w:rsidRPr="00B0676B">
              <w:rPr>
                <w:rFonts w:eastAsia="Calibri" w:cstheme="minorHAnsi"/>
                <w:b/>
                <w:kern w:val="2"/>
                <w:sz w:val="18"/>
                <w:szCs w:val="26"/>
                <w14:ligatures w14:val="standardContextual"/>
              </w:rPr>
              <w:t>Moins tolérable</w:t>
            </w:r>
          </w:p>
        </w:tc>
        <w:tc>
          <w:tcPr>
            <w:tcW w:w="1985" w:type="dxa"/>
          </w:tcPr>
          <w:p w14:paraId="36A911D3" w14:textId="77777777" w:rsidR="00B0676B" w:rsidRPr="00B0676B" w:rsidRDefault="00B0676B" w:rsidP="00B0676B">
            <w:pPr>
              <w:spacing w:after="0" w:line="240" w:lineRule="auto"/>
              <w:ind w:left="34" w:right="-108"/>
              <w:rPr>
                <w:rFonts w:eastAsia="Calibri" w:cstheme="minorHAnsi"/>
                <w:kern w:val="2"/>
                <w:sz w:val="20"/>
                <w:szCs w:val="26"/>
                <w14:ligatures w14:val="standardContextual"/>
              </w:rPr>
            </w:pPr>
            <w:r w:rsidRPr="00B0676B">
              <w:rPr>
                <w:rFonts w:eastAsia="Calibri" w:cstheme="minorHAnsi"/>
                <w:kern w:val="2"/>
                <w:sz w:val="20"/>
                <w:szCs w:val="26"/>
                <w14:ligatures w14:val="standardContextual"/>
              </w:rPr>
              <w:t xml:space="preserve">Situation </w:t>
            </w:r>
            <w:r w:rsidRPr="00B0676B">
              <w:rPr>
                <w:rFonts w:eastAsia="Calibri" w:cstheme="minorHAnsi"/>
                <w:b/>
                <w:kern w:val="2"/>
                <w:sz w:val="20"/>
                <w:szCs w:val="26"/>
                <w14:ligatures w14:val="standardContextual"/>
              </w:rPr>
              <w:t>intolérable</w:t>
            </w:r>
          </w:p>
        </w:tc>
        <w:tc>
          <w:tcPr>
            <w:tcW w:w="2126" w:type="dxa"/>
          </w:tcPr>
          <w:p w14:paraId="0F1DAC17" w14:textId="77777777" w:rsidR="00B0676B" w:rsidRPr="00B0676B" w:rsidRDefault="00B0676B" w:rsidP="00B0676B">
            <w:pPr>
              <w:spacing w:after="0" w:line="240" w:lineRule="auto"/>
              <w:ind w:left="34" w:right="-108"/>
              <w:rPr>
                <w:rFonts w:eastAsia="Calibri" w:cstheme="minorHAnsi"/>
                <w:kern w:val="2"/>
                <w:sz w:val="20"/>
                <w:szCs w:val="26"/>
                <w14:ligatures w14:val="standardContextual"/>
              </w:rPr>
            </w:pPr>
            <w:proofErr w:type="gramStart"/>
            <w:r w:rsidRPr="00B0676B">
              <w:rPr>
                <w:rFonts w:eastAsia="Calibri" w:cstheme="minorHAnsi"/>
                <w:kern w:val="2"/>
                <w:sz w:val="20"/>
                <w:szCs w:val="26"/>
                <w14:ligatures w14:val="standardContextual"/>
              </w:rPr>
              <w:t xml:space="preserve">Situation  </w:t>
            </w:r>
            <w:r w:rsidRPr="00B0676B">
              <w:rPr>
                <w:rFonts w:eastAsia="Times New Roman" w:cstheme="minorHAnsi"/>
                <w:b/>
                <w:color w:val="000000"/>
                <w:sz w:val="20"/>
                <w:lang w:eastAsia="fr-FR"/>
              </w:rPr>
              <w:t>Fatale</w:t>
            </w:r>
            <w:proofErr w:type="gramEnd"/>
          </w:p>
        </w:tc>
      </w:tr>
      <w:tr w:rsidR="00B0676B" w:rsidRPr="00B0676B" w14:paraId="6B28336C" w14:textId="77777777" w:rsidTr="0001765C">
        <w:trPr>
          <w:trHeight w:val="227"/>
        </w:trPr>
        <w:tc>
          <w:tcPr>
            <w:tcW w:w="852" w:type="dxa"/>
            <w:shd w:val="clear" w:color="auto" w:fill="F2F2F2" w:themeFill="background1" w:themeFillShade="F2"/>
          </w:tcPr>
          <w:p w14:paraId="6E7FE92E" w14:textId="77777777" w:rsidR="00B0676B" w:rsidRPr="00B0676B" w:rsidRDefault="00B0676B" w:rsidP="00B0676B">
            <w:pPr>
              <w:spacing w:after="0" w:line="240" w:lineRule="auto"/>
              <w:ind w:left="-426" w:right="-108"/>
              <w:jc w:val="center"/>
              <w:rPr>
                <w:rFonts w:eastAsia="Calibri" w:cstheme="minorHAnsi"/>
                <w:kern w:val="2"/>
                <w:sz w:val="26"/>
                <w:szCs w:val="26"/>
                <w14:ligatures w14:val="standardContextual"/>
              </w:rPr>
            </w:pPr>
            <w:r w:rsidRPr="00B0676B">
              <w:rPr>
                <w:rFonts w:eastAsia="Calibri" w:cstheme="minorHAnsi"/>
                <w:kern w:val="2"/>
                <w:sz w:val="24"/>
                <w:szCs w:val="26"/>
                <w14:ligatures w14:val="standardContextual"/>
              </w:rPr>
              <w:t xml:space="preserve">But  </w:t>
            </w:r>
          </w:p>
        </w:tc>
        <w:tc>
          <w:tcPr>
            <w:tcW w:w="9355" w:type="dxa"/>
            <w:gridSpan w:val="6"/>
            <w:shd w:val="clear" w:color="auto" w:fill="FFFFFF" w:themeFill="background1"/>
          </w:tcPr>
          <w:p w14:paraId="3C2178E8" w14:textId="77777777" w:rsidR="00B0676B" w:rsidRPr="00B0676B" w:rsidRDefault="00B0676B" w:rsidP="00B0676B">
            <w:pPr>
              <w:spacing w:after="0" w:line="240" w:lineRule="auto"/>
              <w:ind w:left="34"/>
              <w:jc w:val="both"/>
              <w:rPr>
                <w:rFonts w:eastAsia="Calibri" w:cstheme="minorHAnsi"/>
                <w:kern w:val="2"/>
                <w:szCs w:val="26"/>
                <w14:ligatures w14:val="standardContextual"/>
              </w:rPr>
            </w:pPr>
            <w:r w:rsidRPr="00B0676B">
              <w:rPr>
                <w:rFonts w:eastAsia="Calibri" w:cstheme="minorHAnsi"/>
                <w:kern w:val="2"/>
                <w:szCs w:val="26"/>
                <w14:ligatures w14:val="standardContextual"/>
              </w:rPr>
              <w:t xml:space="preserve">Evaluer les conditions d’apprentissage et les effets induits de la gratuité, des facteurs qui influent sur la Qualité des services éducatifs et sur le taux d’accès et de participation des élèves à l’éducation et qui détruisent par ailleurs la bonne image de la gratuité. Une cartographie des salles des classes selon la nature des murs et état des locaux donc présenter la photographie des écoles à des salles de classe construites en dur et Semi dur et Paille/feuillage /Terre </w:t>
            </w:r>
            <w:proofErr w:type="gramStart"/>
            <w:r w:rsidRPr="00B0676B">
              <w:rPr>
                <w:rFonts w:eastAsia="Calibri" w:cstheme="minorHAnsi"/>
                <w:kern w:val="2"/>
                <w:szCs w:val="26"/>
                <w14:ligatures w14:val="standardContextual"/>
              </w:rPr>
              <w:t>battue .</w:t>
            </w:r>
            <w:proofErr w:type="gramEnd"/>
            <w:r w:rsidRPr="00B0676B">
              <w:rPr>
                <w:rFonts w:eastAsia="Calibri" w:cstheme="minorHAnsi"/>
                <w:kern w:val="2"/>
                <w:szCs w:val="26"/>
                <w14:ligatures w14:val="standardContextual"/>
              </w:rPr>
              <w:t xml:space="preserve"> </w:t>
            </w:r>
          </w:p>
        </w:tc>
      </w:tr>
      <w:tr w:rsidR="00B0676B" w:rsidRPr="00B0676B" w14:paraId="733D8FE3" w14:textId="77777777" w:rsidTr="0001765C">
        <w:trPr>
          <w:trHeight w:val="227"/>
        </w:trPr>
        <w:tc>
          <w:tcPr>
            <w:tcW w:w="2269" w:type="dxa"/>
            <w:gridSpan w:val="3"/>
            <w:shd w:val="clear" w:color="auto" w:fill="F2F2F2" w:themeFill="background1" w:themeFillShade="F2"/>
          </w:tcPr>
          <w:p w14:paraId="00499998" w14:textId="77777777" w:rsidR="00B0676B" w:rsidRPr="00B0676B" w:rsidRDefault="00B0676B" w:rsidP="00B0676B">
            <w:pPr>
              <w:spacing w:after="0" w:line="240" w:lineRule="auto"/>
              <w:ind w:right="-108"/>
              <w:rPr>
                <w:rFonts w:eastAsia="Calibri" w:cstheme="minorHAnsi"/>
                <w:kern w:val="2"/>
                <w:sz w:val="24"/>
                <w:szCs w:val="26"/>
                <w14:ligatures w14:val="standardContextual"/>
              </w:rPr>
            </w:pPr>
            <w:r w:rsidRPr="00B0676B">
              <w:rPr>
                <w:rFonts w:eastAsia="Calibri" w:cstheme="minorHAnsi"/>
                <w:b/>
                <w:kern w:val="2"/>
                <w:sz w:val="20"/>
                <w:szCs w:val="21"/>
                <w14:ligatures w14:val="standardContextual"/>
              </w:rPr>
              <w:t xml:space="preserve">Formule programmation sur Excel des modalités du critère 4 </w:t>
            </w:r>
          </w:p>
        </w:tc>
        <w:tc>
          <w:tcPr>
            <w:tcW w:w="7938" w:type="dxa"/>
            <w:gridSpan w:val="4"/>
            <w:shd w:val="clear" w:color="auto" w:fill="FFFFFF" w:themeFill="background1"/>
            <w:vAlign w:val="center"/>
          </w:tcPr>
          <w:p w14:paraId="22960A4D" w14:textId="77777777" w:rsidR="00B0676B" w:rsidRPr="00B0676B" w:rsidRDefault="00B0676B" w:rsidP="00B0676B">
            <w:pPr>
              <w:spacing w:after="0" w:line="240" w:lineRule="auto"/>
              <w:jc w:val="center"/>
              <w:rPr>
                <w:rFonts w:eastAsia="Calibri" w:cstheme="minorHAnsi"/>
                <w:color w:val="7030A0"/>
                <w:kern w:val="2"/>
                <w:sz w:val="20"/>
                <w:szCs w:val="26"/>
                <w:u w:val="single"/>
                <w14:ligatures w14:val="standardContextual"/>
              </w:rPr>
            </w:pPr>
            <w:r w:rsidRPr="00B0676B">
              <w:rPr>
                <w:rFonts w:eastAsia="Calibri" w:cstheme="minorHAnsi"/>
                <w:color w:val="7030A0"/>
                <w:kern w:val="2"/>
                <w:sz w:val="20"/>
                <w:szCs w:val="26"/>
                <w14:ligatures w14:val="standardContextual"/>
              </w:rPr>
              <w:t>Soit S= colonne Excel de % salles de classes du primaire public construites en Paille ou</w:t>
            </w:r>
            <w:r w:rsidRPr="00B0676B">
              <w:rPr>
                <w:rFonts w:eastAsia="Calibri" w:cstheme="minorHAnsi"/>
                <w:color w:val="7030A0"/>
                <w:kern w:val="2"/>
                <w:sz w:val="20"/>
                <w:szCs w:val="26"/>
                <w:u w:val="single"/>
                <w14:ligatures w14:val="standardContextual"/>
              </w:rPr>
              <w:t xml:space="preserve"> feuillage et en Terre battue de 26 Provinces administratives</w:t>
            </w:r>
          </w:p>
          <w:p w14:paraId="7115FAA5" w14:textId="77777777" w:rsidR="00B0676B" w:rsidRPr="00B0676B" w:rsidRDefault="00B0676B" w:rsidP="00B0676B">
            <w:pPr>
              <w:spacing w:after="0" w:line="240" w:lineRule="auto"/>
              <w:jc w:val="center"/>
              <w:rPr>
                <w:rFonts w:eastAsia="Calibri" w:cstheme="minorHAnsi"/>
                <w:kern w:val="2"/>
                <w:szCs w:val="26"/>
                <w14:ligatures w14:val="standardContextual"/>
              </w:rPr>
            </w:pPr>
            <w:r w:rsidRPr="00B0676B">
              <w:rPr>
                <w:rFonts w:eastAsia="Calibri" w:cstheme="minorHAnsi"/>
                <w:b/>
                <w:kern w:val="2"/>
                <w:sz w:val="18"/>
                <w:szCs w:val="23"/>
                <w14:ligatures w14:val="standardContextual"/>
              </w:rPr>
              <w:t>=</w:t>
            </w:r>
            <w:proofErr w:type="gramStart"/>
            <w:r w:rsidRPr="00B0676B">
              <w:rPr>
                <w:rFonts w:eastAsia="Calibri" w:cstheme="minorHAnsi"/>
                <w:b/>
                <w:kern w:val="2"/>
                <w:sz w:val="18"/>
                <w:szCs w:val="23"/>
                <w14:ligatures w14:val="standardContextual"/>
              </w:rPr>
              <w:t>SI(</w:t>
            </w:r>
            <w:proofErr w:type="gramEnd"/>
            <w:r w:rsidRPr="00B0676B">
              <w:rPr>
                <w:rFonts w:eastAsia="Calibri" w:cstheme="minorHAnsi"/>
                <w:b/>
                <w:kern w:val="2"/>
                <w:sz w:val="18"/>
                <w:szCs w:val="23"/>
                <w14:ligatures w14:val="standardContextual"/>
              </w:rPr>
              <w:t>S&lt;=20%;"</w:t>
            </w:r>
            <w:r w:rsidRPr="00B0676B">
              <w:rPr>
                <w:rFonts w:cstheme="minorHAnsi"/>
                <w:sz w:val="20"/>
              </w:rPr>
              <w:t xml:space="preserve"> </w:t>
            </w:r>
            <w:r w:rsidRPr="00B0676B">
              <w:rPr>
                <w:rFonts w:eastAsia="Calibri" w:cstheme="minorHAnsi"/>
                <w:b/>
                <w:kern w:val="2"/>
                <w:sz w:val="18"/>
                <w:szCs w:val="23"/>
                <w14:ligatures w14:val="standardContextual"/>
              </w:rPr>
              <w:t>Tolérable ";SI(S&lt;=40%;"</w:t>
            </w:r>
            <w:r w:rsidRPr="00B0676B">
              <w:rPr>
                <w:rFonts w:cstheme="minorHAnsi"/>
                <w:sz w:val="20"/>
              </w:rPr>
              <w:t xml:space="preserve"> </w:t>
            </w:r>
            <w:r w:rsidRPr="00B0676B">
              <w:rPr>
                <w:rFonts w:eastAsia="Calibri" w:cstheme="minorHAnsi"/>
                <w:b/>
                <w:kern w:val="2"/>
                <w:sz w:val="18"/>
                <w:szCs w:val="23"/>
                <w14:ligatures w14:val="standardContextual"/>
              </w:rPr>
              <w:t>Moins tolérable ";SI(S&lt;=74%;"</w:t>
            </w:r>
            <w:r w:rsidRPr="00B0676B">
              <w:rPr>
                <w:rFonts w:cstheme="minorHAnsi"/>
                <w:sz w:val="20"/>
              </w:rPr>
              <w:t xml:space="preserve"> </w:t>
            </w:r>
            <w:r w:rsidRPr="00B0676B">
              <w:rPr>
                <w:rFonts w:eastAsia="Calibri" w:cstheme="minorHAnsi"/>
                <w:b/>
                <w:kern w:val="2"/>
                <w:sz w:val="18"/>
                <w:szCs w:val="23"/>
                <w14:ligatures w14:val="standardContextual"/>
              </w:rPr>
              <w:t>intolérable ";"</w:t>
            </w:r>
            <w:r w:rsidRPr="00B0676B">
              <w:rPr>
                <w:rFonts w:cstheme="minorHAnsi"/>
                <w:sz w:val="20"/>
              </w:rPr>
              <w:t xml:space="preserve"> </w:t>
            </w:r>
            <w:r w:rsidRPr="00B0676B">
              <w:rPr>
                <w:rFonts w:eastAsia="Calibri" w:cstheme="minorHAnsi"/>
                <w:b/>
                <w:kern w:val="2"/>
                <w:sz w:val="18"/>
                <w:szCs w:val="23"/>
                <w14:ligatures w14:val="standardContextual"/>
              </w:rPr>
              <w:t>Fatale ")))</w:t>
            </w:r>
          </w:p>
        </w:tc>
      </w:tr>
    </w:tbl>
    <w:p w14:paraId="1BC5F2B9" w14:textId="77777777" w:rsidR="00B0676B" w:rsidRPr="00B0676B" w:rsidRDefault="00B0676B" w:rsidP="00B0676B">
      <w:pPr>
        <w:spacing w:after="0"/>
        <w:ind w:left="-426"/>
        <w:rPr>
          <w:rFonts w:eastAsia="Calibri" w:cstheme="minorHAnsi"/>
          <w:kern w:val="2"/>
          <w:sz w:val="6"/>
          <w:szCs w:val="26"/>
          <w14:ligatures w14:val="standardContextual"/>
        </w:rPr>
      </w:pPr>
    </w:p>
    <w:p w14:paraId="13FD7568" w14:textId="77777777" w:rsidR="00B0676B" w:rsidRPr="00B0676B" w:rsidRDefault="00B0676B" w:rsidP="00B0676B">
      <w:pPr>
        <w:spacing w:after="0" w:line="240" w:lineRule="auto"/>
        <w:ind w:left="-284"/>
        <w:jc w:val="both"/>
        <w:rPr>
          <w:rFonts w:ascii="Times New Roman" w:eastAsia="Calibri" w:hAnsi="Times New Roman" w:cs="Times New Roman"/>
          <w:b/>
          <w:kern w:val="2"/>
          <w:sz w:val="2"/>
          <w:szCs w:val="25"/>
          <w:u w:val="single"/>
          <w14:ligatures w14:val="standardContextual"/>
        </w:rPr>
      </w:pPr>
    </w:p>
    <w:p w14:paraId="7D8DD438" w14:textId="77777777" w:rsidR="00B0676B" w:rsidRPr="00B0676B" w:rsidRDefault="00B0676B" w:rsidP="00B0676B">
      <w:pPr>
        <w:spacing w:after="0" w:line="240" w:lineRule="auto"/>
        <w:ind w:left="-284"/>
        <w:jc w:val="both"/>
        <w:rPr>
          <w:rFonts w:ascii="Times New Roman" w:eastAsia="Calibri" w:hAnsi="Times New Roman" w:cs="Times New Roman"/>
          <w:kern w:val="2"/>
          <w:sz w:val="25"/>
          <w:szCs w:val="25"/>
          <w14:ligatures w14:val="standardContextual"/>
        </w:rPr>
      </w:pPr>
      <w:r w:rsidRPr="00B0676B">
        <w:rPr>
          <w:rFonts w:ascii="Times New Roman" w:eastAsia="Calibri" w:hAnsi="Times New Roman" w:cs="Times New Roman"/>
          <w:b/>
          <w:kern w:val="2"/>
          <w:sz w:val="25"/>
          <w:szCs w:val="25"/>
          <w:u w:val="single"/>
          <w14:ligatures w14:val="standardContextual"/>
        </w:rPr>
        <w:t>5ème Critère</w:t>
      </w:r>
      <w:r w:rsidRPr="00B0676B">
        <w:rPr>
          <w:rFonts w:ascii="Times New Roman" w:eastAsia="Calibri" w:hAnsi="Times New Roman" w:cs="Times New Roman"/>
          <w:b/>
          <w:kern w:val="2"/>
          <w:sz w:val="25"/>
          <w:szCs w:val="25"/>
          <w14:ligatures w14:val="standardContextual"/>
        </w:rPr>
        <w:t> :</w:t>
      </w:r>
      <w:r w:rsidRPr="00B0676B">
        <w:rPr>
          <w:rFonts w:ascii="Times New Roman" w:eastAsia="Calibri" w:hAnsi="Times New Roman" w:cs="Times New Roman"/>
          <w:kern w:val="2"/>
          <w:sz w:val="25"/>
          <w:szCs w:val="25"/>
          <w14:ligatures w14:val="standardContextual"/>
        </w:rPr>
        <w:t xml:space="preserve"> Proportion des salles de cours au Primaire détruites/occupées ou spoliées par des tiers : </w:t>
      </w:r>
      <w:r w:rsidRPr="00B0676B">
        <w:rPr>
          <w:rFonts w:ascii="Times New Roman" w:eastAsia="Calibri" w:hAnsi="Times New Roman" w:cs="Times New Roman"/>
          <w:b/>
          <w:i/>
          <w:kern w:val="2"/>
          <w:sz w:val="25"/>
          <w:szCs w:val="25"/>
          <w14:ligatures w14:val="standardContextual"/>
        </w:rPr>
        <w:t>conflits armés et ethniques, catastrophes naturelles et spoliation des espaces par des tiers</w:t>
      </w:r>
      <w:r w:rsidRPr="00B0676B">
        <w:rPr>
          <w:rFonts w:ascii="Times New Roman" w:eastAsia="Calibri" w:hAnsi="Times New Roman" w:cs="Times New Roman"/>
          <w:kern w:val="2"/>
          <w:sz w:val="25"/>
          <w:szCs w:val="25"/>
          <w14:ligatures w14:val="standardContextual"/>
        </w:rPr>
        <w:t xml:space="preserve">, regroupées en 4 </w:t>
      </w:r>
      <w:proofErr w:type="gramStart"/>
      <w:r w:rsidRPr="00B0676B">
        <w:rPr>
          <w:rFonts w:ascii="Times New Roman" w:eastAsia="Calibri" w:hAnsi="Times New Roman" w:cs="Times New Roman"/>
          <w:kern w:val="2"/>
          <w:sz w:val="25"/>
          <w:szCs w:val="25"/>
          <w14:ligatures w14:val="standardContextual"/>
        </w:rPr>
        <w:t>modalités:</w:t>
      </w:r>
      <w:proofErr w:type="gramEnd"/>
      <w:r w:rsidRPr="00B0676B">
        <w:rPr>
          <w:rFonts w:ascii="Times New Roman" w:eastAsia="Calibri" w:hAnsi="Times New Roman" w:cs="Times New Roman"/>
          <w:kern w:val="2"/>
          <w:sz w:val="25"/>
          <w:szCs w:val="25"/>
          <w14:ligatures w14:val="standardContextual"/>
        </w:rPr>
        <w:t xml:space="preserve"> de 1% à 20 % (Tolérable), 21 à 40% (Moins tolérable), 41 à 74% (intolérable), de 75 à 100% (Fatale).</w:t>
      </w:r>
    </w:p>
    <w:p w14:paraId="45136673" w14:textId="77777777" w:rsidR="00B0676B" w:rsidRPr="00B0676B" w:rsidRDefault="00B0676B" w:rsidP="00B0676B">
      <w:pPr>
        <w:spacing w:after="0"/>
        <w:ind w:left="-284"/>
        <w:rPr>
          <w:rFonts w:ascii="Times New Roman" w:eastAsia="Calibri" w:hAnsi="Times New Roman" w:cs="Times New Roman"/>
          <w:kern w:val="2"/>
          <w:sz w:val="6"/>
          <w:szCs w:val="26"/>
          <w14:ligatures w14:val="standardContextual"/>
        </w:rPr>
      </w:pP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134"/>
        <w:gridCol w:w="141"/>
        <w:gridCol w:w="1985"/>
        <w:gridCol w:w="2268"/>
        <w:gridCol w:w="1984"/>
        <w:gridCol w:w="1843"/>
      </w:tblGrid>
      <w:tr w:rsidR="00B0676B" w:rsidRPr="00B0676B" w14:paraId="1571BEDE" w14:textId="77777777" w:rsidTr="0001765C">
        <w:trPr>
          <w:trHeight w:val="227"/>
        </w:trPr>
        <w:tc>
          <w:tcPr>
            <w:tcW w:w="710" w:type="dxa"/>
            <w:vMerge w:val="restart"/>
            <w:shd w:val="clear" w:color="auto" w:fill="F2F2F2" w:themeFill="background1" w:themeFillShade="F2"/>
            <w:vAlign w:val="center"/>
          </w:tcPr>
          <w:p w14:paraId="144E183B" w14:textId="77777777" w:rsidR="00B0676B" w:rsidRPr="00B0676B" w:rsidRDefault="00B0676B" w:rsidP="00B0676B">
            <w:pPr>
              <w:spacing w:after="0" w:line="240" w:lineRule="auto"/>
              <w:ind w:left="-130" w:right="-196"/>
              <w:jc w:val="center"/>
              <w:rPr>
                <w:rFonts w:eastAsia="Calibri" w:cstheme="minorHAnsi"/>
                <w:kern w:val="2"/>
                <w:sz w:val="24"/>
                <w:szCs w:val="26"/>
                <w14:ligatures w14:val="standardContextual"/>
              </w:rPr>
            </w:pPr>
            <w:r w:rsidRPr="00B0676B">
              <w:rPr>
                <w:rFonts w:eastAsia="Calibri" w:cstheme="minorHAnsi"/>
                <w:kern w:val="2"/>
                <w:sz w:val="20"/>
                <w:szCs w:val="26"/>
                <w14:ligatures w14:val="standardContextual"/>
              </w:rPr>
              <w:t>Critère</w:t>
            </w:r>
          </w:p>
          <w:p w14:paraId="130449BB" w14:textId="77777777" w:rsidR="00B0676B" w:rsidRPr="00B0676B" w:rsidRDefault="00B0676B" w:rsidP="00B0676B">
            <w:pPr>
              <w:spacing w:after="0" w:line="240" w:lineRule="auto"/>
              <w:jc w:val="center"/>
              <w:rPr>
                <w:rFonts w:eastAsia="Calibri" w:cstheme="minorHAnsi"/>
                <w:kern w:val="2"/>
                <w:sz w:val="24"/>
                <w:szCs w:val="26"/>
                <w14:ligatures w14:val="standardContextual"/>
              </w:rPr>
            </w:pPr>
            <w:r w:rsidRPr="00B0676B">
              <w:rPr>
                <w:rFonts w:eastAsia="Calibri" w:cstheme="minorHAnsi"/>
                <w:kern w:val="2"/>
                <w:sz w:val="24"/>
                <w:szCs w:val="26"/>
                <w14:ligatures w14:val="standardContextual"/>
              </w:rPr>
              <w:t>5</w:t>
            </w:r>
          </w:p>
        </w:tc>
        <w:tc>
          <w:tcPr>
            <w:tcW w:w="9355" w:type="dxa"/>
            <w:gridSpan w:val="6"/>
            <w:shd w:val="clear" w:color="auto" w:fill="F2F2F2" w:themeFill="background1" w:themeFillShade="F2"/>
            <w:vAlign w:val="center"/>
          </w:tcPr>
          <w:p w14:paraId="268D4A8D" w14:textId="77777777" w:rsidR="00B0676B" w:rsidRPr="00B0676B" w:rsidRDefault="00B0676B" w:rsidP="00B0676B">
            <w:pPr>
              <w:spacing w:after="0" w:line="240" w:lineRule="auto"/>
              <w:ind w:left="-108"/>
              <w:jc w:val="center"/>
              <w:rPr>
                <w:rFonts w:eastAsia="Calibri" w:cstheme="minorHAnsi"/>
                <w:b/>
                <w:kern w:val="2"/>
                <w:szCs w:val="23"/>
                <w14:ligatures w14:val="standardContextual"/>
              </w:rPr>
            </w:pPr>
            <w:r w:rsidRPr="00B0676B">
              <w:rPr>
                <w:rFonts w:eastAsia="Calibri" w:cstheme="minorHAnsi"/>
                <w:b/>
                <w:kern w:val="2"/>
                <w:szCs w:val="23"/>
                <w14:ligatures w14:val="standardContextual"/>
              </w:rPr>
              <w:t xml:space="preserve"> </w:t>
            </w:r>
            <w:r w:rsidRPr="00B0676B">
              <w:rPr>
                <w:rFonts w:eastAsia="Calibri" w:cstheme="minorHAnsi"/>
                <w:b/>
                <w:kern w:val="2"/>
                <w:sz w:val="20"/>
                <w:szCs w:val="23"/>
                <w14:ligatures w14:val="standardContextual"/>
              </w:rPr>
              <w:t>Proportion des salles de cours au Primaire détruites/occupées ou spoliées</w:t>
            </w:r>
          </w:p>
        </w:tc>
      </w:tr>
      <w:tr w:rsidR="00B0676B" w:rsidRPr="00B0676B" w14:paraId="2DD207B6" w14:textId="77777777" w:rsidTr="0001765C">
        <w:trPr>
          <w:trHeight w:val="227"/>
        </w:trPr>
        <w:tc>
          <w:tcPr>
            <w:tcW w:w="710" w:type="dxa"/>
            <w:vMerge/>
            <w:shd w:val="clear" w:color="auto" w:fill="F2F2F2" w:themeFill="background1" w:themeFillShade="F2"/>
            <w:vAlign w:val="center"/>
          </w:tcPr>
          <w:p w14:paraId="47B4149A" w14:textId="77777777" w:rsidR="00B0676B" w:rsidRPr="00B0676B" w:rsidRDefault="00B0676B" w:rsidP="00B0676B">
            <w:pPr>
              <w:spacing w:after="0" w:line="240" w:lineRule="auto"/>
              <w:jc w:val="center"/>
              <w:rPr>
                <w:rFonts w:eastAsia="Calibri" w:cstheme="minorHAnsi"/>
                <w:kern w:val="2"/>
                <w:sz w:val="26"/>
                <w:szCs w:val="26"/>
                <w14:ligatures w14:val="standardContextual"/>
              </w:rPr>
            </w:pPr>
          </w:p>
        </w:tc>
        <w:tc>
          <w:tcPr>
            <w:tcW w:w="1134" w:type="dxa"/>
            <w:shd w:val="clear" w:color="auto" w:fill="F2F2F2" w:themeFill="background1" w:themeFillShade="F2"/>
            <w:vAlign w:val="center"/>
          </w:tcPr>
          <w:p w14:paraId="62873C7F" w14:textId="77777777" w:rsidR="00B0676B" w:rsidRPr="00B0676B" w:rsidRDefault="00B0676B" w:rsidP="00B0676B">
            <w:pPr>
              <w:spacing w:after="0" w:line="240" w:lineRule="auto"/>
              <w:ind w:right="-567"/>
              <w:rPr>
                <w:rFonts w:eastAsia="Calibri" w:cstheme="minorHAnsi"/>
                <w:kern w:val="2"/>
                <w14:ligatures w14:val="standardContextual"/>
              </w:rPr>
            </w:pPr>
            <w:r w:rsidRPr="00B0676B">
              <w:rPr>
                <w:rFonts w:eastAsia="Calibri" w:cstheme="minorHAnsi"/>
                <w:kern w:val="2"/>
                <w14:ligatures w14:val="standardContextual"/>
              </w:rPr>
              <w:t xml:space="preserve">       %</w:t>
            </w:r>
          </w:p>
        </w:tc>
        <w:tc>
          <w:tcPr>
            <w:tcW w:w="2126" w:type="dxa"/>
            <w:gridSpan w:val="2"/>
            <w:shd w:val="clear" w:color="auto" w:fill="DAEEF3" w:themeFill="accent5" w:themeFillTint="33"/>
          </w:tcPr>
          <w:p w14:paraId="7928CB32" w14:textId="77777777" w:rsidR="00B0676B" w:rsidRPr="00B0676B" w:rsidRDefault="00B0676B" w:rsidP="00B0676B">
            <w:pPr>
              <w:spacing w:after="0" w:line="240" w:lineRule="auto"/>
              <w:ind w:right="-108"/>
              <w:jc w:val="center"/>
              <w:rPr>
                <w:rFonts w:eastAsia="Calibri" w:cstheme="minorHAnsi"/>
                <w:b/>
                <w:kern w:val="2"/>
                <w14:ligatures w14:val="standardContextual"/>
              </w:rPr>
            </w:pPr>
            <w:r w:rsidRPr="00B0676B">
              <w:rPr>
                <w:rFonts w:eastAsia="Calibri" w:cstheme="minorHAnsi"/>
                <w:b/>
                <w:kern w:val="2"/>
                <w14:ligatures w14:val="standardContextual"/>
              </w:rPr>
              <w:t>De 1% à 20%</w:t>
            </w:r>
          </w:p>
        </w:tc>
        <w:tc>
          <w:tcPr>
            <w:tcW w:w="2268" w:type="dxa"/>
            <w:shd w:val="clear" w:color="auto" w:fill="DAEEF3" w:themeFill="accent5" w:themeFillTint="33"/>
          </w:tcPr>
          <w:p w14:paraId="2D082F0E" w14:textId="77777777" w:rsidR="00B0676B" w:rsidRPr="00B0676B" w:rsidRDefault="00B0676B" w:rsidP="00B0676B">
            <w:pPr>
              <w:spacing w:after="0" w:line="240" w:lineRule="auto"/>
              <w:jc w:val="center"/>
              <w:rPr>
                <w:rFonts w:cstheme="minorHAnsi"/>
                <w:b/>
              </w:rPr>
            </w:pPr>
            <w:r w:rsidRPr="00B0676B">
              <w:rPr>
                <w:rFonts w:eastAsia="Calibri" w:cstheme="minorHAnsi"/>
                <w:b/>
                <w:kern w:val="2"/>
                <w14:ligatures w14:val="standardContextual"/>
              </w:rPr>
              <w:t>De 21% à 40%</w:t>
            </w:r>
          </w:p>
        </w:tc>
        <w:tc>
          <w:tcPr>
            <w:tcW w:w="1984" w:type="dxa"/>
            <w:shd w:val="clear" w:color="auto" w:fill="DAEEF3" w:themeFill="accent5" w:themeFillTint="33"/>
          </w:tcPr>
          <w:p w14:paraId="2E020986" w14:textId="77777777" w:rsidR="00B0676B" w:rsidRPr="00B0676B" w:rsidRDefault="00B0676B" w:rsidP="00B0676B">
            <w:pPr>
              <w:spacing w:after="0" w:line="240" w:lineRule="auto"/>
              <w:jc w:val="center"/>
              <w:rPr>
                <w:rFonts w:cstheme="minorHAnsi"/>
                <w:b/>
              </w:rPr>
            </w:pPr>
            <w:r w:rsidRPr="00B0676B">
              <w:rPr>
                <w:rFonts w:eastAsia="Calibri" w:cstheme="minorHAnsi"/>
                <w:b/>
                <w:kern w:val="2"/>
                <w14:ligatures w14:val="standardContextual"/>
              </w:rPr>
              <w:t>De 41% à 74%</w:t>
            </w:r>
          </w:p>
        </w:tc>
        <w:tc>
          <w:tcPr>
            <w:tcW w:w="1843" w:type="dxa"/>
            <w:shd w:val="clear" w:color="auto" w:fill="DAEEF3" w:themeFill="accent5" w:themeFillTint="33"/>
          </w:tcPr>
          <w:p w14:paraId="1F342090" w14:textId="77777777" w:rsidR="00B0676B" w:rsidRPr="00B0676B" w:rsidRDefault="00B0676B" w:rsidP="00B0676B">
            <w:pPr>
              <w:spacing w:after="0" w:line="240" w:lineRule="auto"/>
              <w:jc w:val="center"/>
              <w:rPr>
                <w:rFonts w:cstheme="minorHAnsi"/>
                <w:b/>
              </w:rPr>
            </w:pPr>
            <w:r w:rsidRPr="00B0676B">
              <w:rPr>
                <w:rFonts w:cstheme="minorHAnsi"/>
                <w:b/>
              </w:rPr>
              <w:t>Supérieur à 74%</w:t>
            </w:r>
          </w:p>
        </w:tc>
      </w:tr>
      <w:tr w:rsidR="00B0676B" w:rsidRPr="00B0676B" w14:paraId="10661F97" w14:textId="77777777" w:rsidTr="0001765C">
        <w:trPr>
          <w:trHeight w:val="227"/>
        </w:trPr>
        <w:tc>
          <w:tcPr>
            <w:tcW w:w="710" w:type="dxa"/>
            <w:vMerge/>
            <w:shd w:val="clear" w:color="auto" w:fill="F2F2F2" w:themeFill="background1" w:themeFillShade="F2"/>
          </w:tcPr>
          <w:p w14:paraId="6D7E8AF6" w14:textId="77777777" w:rsidR="00B0676B" w:rsidRPr="00B0676B" w:rsidRDefault="00B0676B" w:rsidP="00B0676B">
            <w:pPr>
              <w:spacing w:after="0" w:line="240" w:lineRule="auto"/>
              <w:ind w:right="-567"/>
              <w:jc w:val="both"/>
              <w:rPr>
                <w:rFonts w:eastAsia="Calibri" w:cstheme="minorHAnsi"/>
                <w:kern w:val="2"/>
                <w:sz w:val="26"/>
                <w:szCs w:val="26"/>
                <w14:ligatures w14:val="standardContextual"/>
              </w:rPr>
            </w:pPr>
          </w:p>
        </w:tc>
        <w:tc>
          <w:tcPr>
            <w:tcW w:w="1134" w:type="dxa"/>
            <w:shd w:val="clear" w:color="auto" w:fill="F2F2F2" w:themeFill="background1" w:themeFillShade="F2"/>
            <w:vAlign w:val="center"/>
          </w:tcPr>
          <w:p w14:paraId="2AA5E1E6" w14:textId="77777777" w:rsidR="00B0676B" w:rsidRPr="00B0676B" w:rsidRDefault="00B0676B" w:rsidP="00B0676B">
            <w:pPr>
              <w:spacing w:after="0" w:line="240" w:lineRule="auto"/>
              <w:ind w:right="83"/>
              <w:jc w:val="right"/>
              <w:rPr>
                <w:rFonts w:eastAsia="Calibri" w:cstheme="minorHAnsi"/>
                <w:kern w:val="2"/>
                <w:sz w:val="26"/>
                <w:szCs w:val="26"/>
                <w14:ligatures w14:val="standardContextual"/>
              </w:rPr>
            </w:pPr>
            <w:proofErr w:type="gramStart"/>
            <w:r w:rsidRPr="00B0676B">
              <w:rPr>
                <w:rFonts w:eastAsia="Calibri" w:cstheme="minorHAnsi"/>
                <w:b/>
                <w:kern w:val="2"/>
                <w:szCs w:val="26"/>
                <w14:ligatures w14:val="standardContextual"/>
              </w:rPr>
              <w:t>modalité</w:t>
            </w:r>
            <w:proofErr w:type="gramEnd"/>
          </w:p>
        </w:tc>
        <w:tc>
          <w:tcPr>
            <w:tcW w:w="2126" w:type="dxa"/>
            <w:gridSpan w:val="2"/>
            <w:vAlign w:val="center"/>
          </w:tcPr>
          <w:p w14:paraId="38D80900" w14:textId="77777777" w:rsidR="00B0676B" w:rsidRPr="00B0676B" w:rsidRDefault="00B0676B" w:rsidP="00B0676B">
            <w:pPr>
              <w:spacing w:after="0" w:line="240" w:lineRule="auto"/>
              <w:ind w:right="-108"/>
              <w:rPr>
                <w:rFonts w:eastAsia="Calibri" w:cstheme="minorHAnsi"/>
                <w:kern w:val="2"/>
                <w:szCs w:val="26"/>
                <w14:ligatures w14:val="standardContextual"/>
              </w:rPr>
            </w:pPr>
            <w:r w:rsidRPr="00B0676B">
              <w:rPr>
                <w:rFonts w:eastAsia="Calibri" w:cstheme="minorHAnsi"/>
                <w:kern w:val="2"/>
                <w:szCs w:val="26"/>
                <w14:ligatures w14:val="standardContextual"/>
              </w:rPr>
              <w:t xml:space="preserve">Situation </w:t>
            </w:r>
            <w:r w:rsidRPr="00B0676B">
              <w:rPr>
                <w:rFonts w:eastAsia="Calibri" w:cstheme="minorHAnsi"/>
                <w:b/>
                <w:kern w:val="2"/>
                <w:szCs w:val="26"/>
                <w14:ligatures w14:val="standardContextual"/>
              </w:rPr>
              <w:t>Alarmante</w:t>
            </w:r>
          </w:p>
        </w:tc>
        <w:tc>
          <w:tcPr>
            <w:tcW w:w="2268" w:type="dxa"/>
          </w:tcPr>
          <w:p w14:paraId="52DE13AD" w14:textId="77777777" w:rsidR="00B0676B" w:rsidRPr="00B0676B" w:rsidRDefault="00B0676B" w:rsidP="00B0676B">
            <w:pPr>
              <w:spacing w:after="0" w:line="240" w:lineRule="auto"/>
              <w:rPr>
                <w:rFonts w:eastAsia="Calibri" w:cstheme="minorHAnsi"/>
                <w:kern w:val="2"/>
                <w:sz w:val="24"/>
                <w:szCs w:val="26"/>
                <w14:ligatures w14:val="standardContextual"/>
              </w:rPr>
            </w:pPr>
            <w:r w:rsidRPr="00B0676B">
              <w:rPr>
                <w:rFonts w:eastAsia="Calibri" w:cstheme="minorHAnsi"/>
                <w:kern w:val="2"/>
                <w:sz w:val="24"/>
                <w:szCs w:val="26"/>
                <w14:ligatures w14:val="standardContextual"/>
              </w:rPr>
              <w:t xml:space="preserve">Situation </w:t>
            </w:r>
            <w:r w:rsidRPr="00B0676B">
              <w:rPr>
                <w:rFonts w:eastAsia="Calibri" w:cstheme="minorHAnsi"/>
                <w:b/>
                <w:kern w:val="2"/>
                <w:sz w:val="24"/>
                <w:szCs w:val="26"/>
                <w14:ligatures w14:val="standardContextual"/>
              </w:rPr>
              <w:t>déplorable</w:t>
            </w:r>
          </w:p>
        </w:tc>
        <w:tc>
          <w:tcPr>
            <w:tcW w:w="1984" w:type="dxa"/>
          </w:tcPr>
          <w:p w14:paraId="2CA5A30C" w14:textId="77777777" w:rsidR="00B0676B" w:rsidRPr="00B0676B" w:rsidRDefault="00B0676B" w:rsidP="00B0676B">
            <w:pPr>
              <w:spacing w:after="0" w:line="240" w:lineRule="auto"/>
              <w:ind w:right="-108"/>
              <w:jc w:val="center"/>
              <w:rPr>
                <w:rFonts w:eastAsia="Calibri" w:cstheme="minorHAnsi"/>
                <w:b/>
                <w:kern w:val="2"/>
                <w:sz w:val="24"/>
                <w:szCs w:val="26"/>
                <w14:ligatures w14:val="standardContextual"/>
              </w:rPr>
            </w:pPr>
            <w:r w:rsidRPr="00B0676B">
              <w:rPr>
                <w:rFonts w:eastAsia="Calibri" w:cstheme="minorHAnsi"/>
                <w:kern w:val="2"/>
                <w:sz w:val="24"/>
                <w:szCs w:val="26"/>
                <w14:ligatures w14:val="standardContextual"/>
              </w:rPr>
              <w:t>Situation</w:t>
            </w:r>
            <w:r w:rsidRPr="00B0676B">
              <w:rPr>
                <w:rFonts w:eastAsia="Calibri" w:cstheme="minorHAnsi"/>
                <w:b/>
                <w:kern w:val="2"/>
                <w:sz w:val="24"/>
                <w:szCs w:val="26"/>
                <w14:ligatures w14:val="standardContextual"/>
              </w:rPr>
              <w:t xml:space="preserve"> urgente</w:t>
            </w:r>
          </w:p>
        </w:tc>
        <w:tc>
          <w:tcPr>
            <w:tcW w:w="1843" w:type="dxa"/>
          </w:tcPr>
          <w:p w14:paraId="696CDCF9" w14:textId="77777777" w:rsidR="00B0676B" w:rsidRPr="00B0676B" w:rsidRDefault="00B0676B" w:rsidP="00B0676B">
            <w:pPr>
              <w:spacing w:after="0" w:line="240" w:lineRule="auto"/>
              <w:ind w:right="-108"/>
              <w:rPr>
                <w:rFonts w:eastAsia="Calibri" w:cstheme="minorHAnsi"/>
                <w:b/>
                <w:kern w:val="2"/>
                <w:sz w:val="24"/>
                <w:szCs w:val="26"/>
                <w14:ligatures w14:val="standardContextual"/>
              </w:rPr>
            </w:pPr>
            <w:r w:rsidRPr="00B0676B">
              <w:rPr>
                <w:rFonts w:eastAsia="Calibri" w:cstheme="minorHAnsi"/>
                <w:kern w:val="2"/>
                <w:sz w:val="24"/>
                <w:szCs w:val="26"/>
                <w14:ligatures w14:val="standardContextual"/>
              </w:rPr>
              <w:t xml:space="preserve">  </w:t>
            </w:r>
            <w:proofErr w:type="gramStart"/>
            <w:r w:rsidRPr="00B0676B">
              <w:rPr>
                <w:rFonts w:eastAsia="Calibri" w:cstheme="minorHAnsi"/>
                <w:kern w:val="2"/>
                <w:sz w:val="24"/>
                <w:szCs w:val="26"/>
                <w14:ligatures w14:val="standardContextual"/>
              </w:rPr>
              <w:t>Situation</w:t>
            </w:r>
            <w:r w:rsidRPr="00B0676B">
              <w:rPr>
                <w:rFonts w:eastAsia="Calibri" w:cstheme="minorHAnsi"/>
                <w:b/>
                <w:kern w:val="2"/>
                <w:sz w:val="24"/>
                <w:szCs w:val="26"/>
                <w14:ligatures w14:val="standardContextual"/>
              </w:rPr>
              <w:t xml:space="preserve">  Fatale</w:t>
            </w:r>
            <w:proofErr w:type="gramEnd"/>
          </w:p>
        </w:tc>
      </w:tr>
      <w:tr w:rsidR="00B0676B" w:rsidRPr="00B0676B" w14:paraId="7331E43A" w14:textId="77777777" w:rsidTr="0001765C">
        <w:trPr>
          <w:trHeight w:val="227"/>
        </w:trPr>
        <w:tc>
          <w:tcPr>
            <w:tcW w:w="710" w:type="dxa"/>
            <w:shd w:val="clear" w:color="auto" w:fill="F2F2F2" w:themeFill="background1" w:themeFillShade="F2"/>
          </w:tcPr>
          <w:p w14:paraId="38D6A33F" w14:textId="77777777" w:rsidR="00B0676B" w:rsidRPr="00B0676B" w:rsidRDefault="00B0676B" w:rsidP="00B0676B">
            <w:pPr>
              <w:spacing w:after="0" w:line="240" w:lineRule="auto"/>
              <w:ind w:right="-108"/>
              <w:jc w:val="center"/>
              <w:rPr>
                <w:rFonts w:eastAsia="Calibri" w:cstheme="minorHAnsi"/>
                <w:kern w:val="2"/>
                <w:sz w:val="26"/>
                <w:szCs w:val="26"/>
                <w14:ligatures w14:val="standardContextual"/>
              </w:rPr>
            </w:pPr>
            <w:r w:rsidRPr="00B0676B">
              <w:rPr>
                <w:rFonts w:eastAsia="Calibri" w:cstheme="minorHAnsi"/>
                <w:kern w:val="2"/>
                <w:sz w:val="24"/>
                <w:szCs w:val="26"/>
                <w14:ligatures w14:val="standardContextual"/>
              </w:rPr>
              <w:lastRenderedPageBreak/>
              <w:t xml:space="preserve">But  </w:t>
            </w:r>
          </w:p>
        </w:tc>
        <w:tc>
          <w:tcPr>
            <w:tcW w:w="9355" w:type="dxa"/>
            <w:gridSpan w:val="6"/>
            <w:shd w:val="clear" w:color="auto" w:fill="FFFFFF" w:themeFill="background1"/>
          </w:tcPr>
          <w:p w14:paraId="1D4174FE" w14:textId="77777777" w:rsidR="00B0676B" w:rsidRPr="00B0676B" w:rsidRDefault="00B0676B" w:rsidP="00B0676B">
            <w:pPr>
              <w:spacing w:after="0" w:line="240" w:lineRule="auto"/>
              <w:rPr>
                <w:rFonts w:eastAsia="Calibri" w:cstheme="minorHAnsi"/>
                <w:kern w:val="2"/>
                <w:szCs w:val="26"/>
                <w14:ligatures w14:val="standardContextual"/>
              </w:rPr>
            </w:pPr>
            <w:r w:rsidRPr="00B0676B">
              <w:rPr>
                <w:rFonts w:eastAsia="Calibri" w:cstheme="minorHAnsi"/>
                <w:kern w:val="2"/>
                <w:szCs w:val="26"/>
                <w14:ligatures w14:val="standardContextual"/>
              </w:rPr>
              <w:t xml:space="preserve">Mesurer l’impact des conflits (armés et ethniques), des catastrophes naturelles (inondation, tremblement de terres, volcans, </w:t>
            </w:r>
            <w:proofErr w:type="spellStart"/>
            <w:r w:rsidRPr="00B0676B">
              <w:rPr>
                <w:rFonts w:eastAsia="Calibri" w:cstheme="minorHAnsi"/>
                <w:kern w:val="2"/>
                <w:szCs w:val="26"/>
                <w14:ligatures w14:val="standardContextual"/>
              </w:rPr>
              <w:t>etc</w:t>
            </w:r>
            <w:proofErr w:type="spellEnd"/>
            <w:r w:rsidRPr="00B0676B">
              <w:rPr>
                <w:rFonts w:eastAsia="Calibri" w:cstheme="minorHAnsi"/>
                <w:kern w:val="2"/>
                <w:szCs w:val="26"/>
                <w14:ligatures w14:val="standardContextual"/>
              </w:rPr>
              <w:t xml:space="preserve">) et autres aléas qui </w:t>
            </w:r>
            <w:r w:rsidRPr="00B0676B">
              <w:rPr>
                <w:rFonts w:eastAsia="Calibri" w:cstheme="minorHAnsi"/>
                <w:b/>
                <w:kern w:val="2"/>
                <w:szCs w:val="26"/>
                <w14:ligatures w14:val="standardContextual"/>
              </w:rPr>
              <w:t>influent sur</w:t>
            </w:r>
            <w:r w:rsidRPr="00B0676B">
              <w:rPr>
                <w:rFonts w:eastAsia="Calibri" w:cstheme="minorHAnsi"/>
                <w:kern w:val="2"/>
                <w:szCs w:val="26"/>
                <w14:ligatures w14:val="standardContextual"/>
              </w:rPr>
              <w:t xml:space="preserve"> le système éducatif et </w:t>
            </w:r>
            <w:r w:rsidRPr="00B0676B">
              <w:rPr>
                <w:rFonts w:eastAsia="Calibri" w:cstheme="minorHAnsi"/>
                <w:b/>
                <w:kern w:val="2"/>
                <w:szCs w:val="26"/>
                <w14:ligatures w14:val="standardContextual"/>
              </w:rPr>
              <w:t>défavorisent l’effectivité de la gratuité</w:t>
            </w:r>
            <w:r w:rsidRPr="00B0676B">
              <w:rPr>
                <w:rFonts w:eastAsia="Calibri" w:cstheme="minorHAnsi"/>
                <w:kern w:val="2"/>
                <w:szCs w:val="26"/>
                <w14:ligatures w14:val="standardContextual"/>
              </w:rPr>
              <w:t xml:space="preserve"> dans certains territoires du pays.</w:t>
            </w:r>
          </w:p>
        </w:tc>
      </w:tr>
      <w:tr w:rsidR="00B0676B" w:rsidRPr="00B0676B" w14:paraId="4F0FA1FF" w14:textId="77777777" w:rsidTr="0001765C">
        <w:trPr>
          <w:trHeight w:val="227"/>
        </w:trPr>
        <w:tc>
          <w:tcPr>
            <w:tcW w:w="1985" w:type="dxa"/>
            <w:gridSpan w:val="3"/>
            <w:shd w:val="clear" w:color="auto" w:fill="F2F2F2" w:themeFill="background1" w:themeFillShade="F2"/>
          </w:tcPr>
          <w:p w14:paraId="5C0D6880" w14:textId="77777777" w:rsidR="00B0676B" w:rsidRPr="00B0676B" w:rsidRDefault="00B0676B" w:rsidP="00B0676B">
            <w:pPr>
              <w:spacing w:after="0" w:line="240" w:lineRule="auto"/>
              <w:ind w:right="-108"/>
              <w:rPr>
                <w:rFonts w:eastAsia="Calibri" w:cstheme="minorHAnsi"/>
                <w:kern w:val="2"/>
                <w:sz w:val="24"/>
                <w:szCs w:val="26"/>
                <w14:ligatures w14:val="standardContextual"/>
              </w:rPr>
            </w:pPr>
            <w:r w:rsidRPr="00B0676B">
              <w:rPr>
                <w:rFonts w:eastAsia="Calibri" w:cstheme="minorHAnsi"/>
                <w:b/>
                <w:kern w:val="2"/>
                <w:sz w:val="20"/>
                <w:szCs w:val="21"/>
                <w14:ligatures w14:val="standardContextual"/>
              </w:rPr>
              <w:t xml:space="preserve">Formule Excel des </w:t>
            </w:r>
            <w:proofErr w:type="gramStart"/>
            <w:r w:rsidRPr="00B0676B">
              <w:rPr>
                <w:rFonts w:eastAsia="Calibri" w:cstheme="minorHAnsi"/>
                <w:b/>
                <w:kern w:val="2"/>
                <w:sz w:val="20"/>
                <w:szCs w:val="21"/>
                <w14:ligatures w14:val="standardContextual"/>
              </w:rPr>
              <w:t>modalités  du</w:t>
            </w:r>
            <w:proofErr w:type="gramEnd"/>
            <w:r w:rsidRPr="00B0676B">
              <w:rPr>
                <w:rFonts w:eastAsia="Calibri" w:cstheme="minorHAnsi"/>
                <w:b/>
                <w:kern w:val="2"/>
                <w:sz w:val="20"/>
                <w:szCs w:val="21"/>
                <w14:ligatures w14:val="standardContextual"/>
              </w:rPr>
              <w:t xml:space="preserve"> critère 5 </w:t>
            </w:r>
          </w:p>
        </w:tc>
        <w:tc>
          <w:tcPr>
            <w:tcW w:w="8080" w:type="dxa"/>
            <w:gridSpan w:val="4"/>
            <w:shd w:val="clear" w:color="auto" w:fill="FFFFFF" w:themeFill="background1"/>
          </w:tcPr>
          <w:p w14:paraId="096ED1D7" w14:textId="77777777" w:rsidR="00B0676B" w:rsidRPr="00B0676B" w:rsidRDefault="00B0676B" w:rsidP="00B0676B">
            <w:pPr>
              <w:spacing w:after="0" w:line="240" w:lineRule="auto"/>
              <w:jc w:val="center"/>
              <w:rPr>
                <w:rFonts w:eastAsia="Calibri" w:cstheme="minorHAnsi"/>
                <w:color w:val="C00000"/>
                <w:kern w:val="2"/>
                <w:sz w:val="18"/>
                <w:szCs w:val="21"/>
                <w14:ligatures w14:val="standardContextual"/>
              </w:rPr>
            </w:pPr>
            <w:r w:rsidRPr="00B0676B">
              <w:rPr>
                <w:rFonts w:eastAsia="Calibri" w:cstheme="minorHAnsi"/>
                <w:color w:val="7030A0"/>
                <w:kern w:val="2"/>
                <w:sz w:val="18"/>
                <w:szCs w:val="21"/>
                <w14:ligatures w14:val="standardContextual"/>
              </w:rPr>
              <w:t xml:space="preserve">Soit S= colonne Excel de % salles de cours au Primaire détruites/occupées ou </w:t>
            </w:r>
            <w:proofErr w:type="gramStart"/>
            <w:r w:rsidRPr="00B0676B">
              <w:rPr>
                <w:rFonts w:eastAsia="Calibri" w:cstheme="minorHAnsi"/>
                <w:color w:val="7030A0"/>
                <w:kern w:val="2"/>
                <w:sz w:val="18"/>
                <w:szCs w:val="21"/>
                <w14:ligatures w14:val="standardContextual"/>
              </w:rPr>
              <w:t>spoliées  de</w:t>
            </w:r>
            <w:proofErr w:type="gramEnd"/>
            <w:r w:rsidRPr="00B0676B">
              <w:rPr>
                <w:rFonts w:eastAsia="Calibri" w:cstheme="minorHAnsi"/>
                <w:color w:val="7030A0"/>
                <w:kern w:val="2"/>
                <w:sz w:val="18"/>
                <w:szCs w:val="21"/>
                <w14:ligatures w14:val="standardContextual"/>
              </w:rPr>
              <w:t xml:space="preserve"> 26 Provinces </w:t>
            </w:r>
          </w:p>
          <w:p w14:paraId="7B74E8B0" w14:textId="77777777" w:rsidR="00B0676B" w:rsidRPr="00B0676B" w:rsidRDefault="00B0676B" w:rsidP="00B0676B">
            <w:pPr>
              <w:spacing w:after="0" w:line="240" w:lineRule="auto"/>
              <w:jc w:val="both"/>
              <w:rPr>
                <w:rFonts w:eastAsia="Calibri" w:cstheme="minorHAnsi"/>
                <w:kern w:val="2"/>
                <w:szCs w:val="26"/>
                <w14:ligatures w14:val="standardContextual"/>
              </w:rPr>
            </w:pPr>
            <w:r w:rsidRPr="00B0676B">
              <w:rPr>
                <w:rFonts w:eastAsia="Calibri" w:cstheme="minorHAnsi"/>
                <w:b/>
                <w:kern w:val="2"/>
                <w:sz w:val="20"/>
                <w:szCs w:val="23"/>
                <w14:ligatures w14:val="standardContextual"/>
              </w:rPr>
              <w:t>=</w:t>
            </w:r>
            <w:proofErr w:type="gramStart"/>
            <w:r w:rsidRPr="00B0676B">
              <w:rPr>
                <w:rFonts w:eastAsia="Calibri" w:cstheme="minorHAnsi"/>
                <w:b/>
                <w:kern w:val="2"/>
                <w:sz w:val="20"/>
                <w:szCs w:val="23"/>
                <w14:ligatures w14:val="standardContextual"/>
              </w:rPr>
              <w:t>SI(</w:t>
            </w:r>
            <w:proofErr w:type="gramEnd"/>
            <w:r w:rsidRPr="00B0676B">
              <w:rPr>
                <w:rFonts w:eastAsia="Calibri" w:cstheme="minorHAnsi"/>
                <w:b/>
                <w:kern w:val="2"/>
                <w:sz w:val="20"/>
                <w:szCs w:val="23"/>
                <w14:ligatures w14:val="standardContextual"/>
              </w:rPr>
              <w:t>S&lt;=20%;"</w:t>
            </w:r>
            <w:r w:rsidRPr="00B0676B">
              <w:rPr>
                <w:rFonts w:cstheme="minorHAnsi"/>
              </w:rPr>
              <w:t xml:space="preserve"> </w:t>
            </w:r>
            <w:r w:rsidRPr="00B0676B">
              <w:rPr>
                <w:rFonts w:eastAsia="Calibri" w:cstheme="minorHAnsi"/>
                <w:b/>
                <w:kern w:val="2"/>
                <w:sz w:val="20"/>
                <w:szCs w:val="23"/>
                <w14:ligatures w14:val="standardContextual"/>
              </w:rPr>
              <w:t>Alarmante ";SI(S&lt;=40%;"</w:t>
            </w:r>
            <w:r w:rsidRPr="00B0676B">
              <w:rPr>
                <w:rFonts w:cstheme="minorHAnsi"/>
              </w:rPr>
              <w:t xml:space="preserve"> </w:t>
            </w:r>
            <w:r w:rsidRPr="00B0676B">
              <w:rPr>
                <w:rFonts w:eastAsia="Calibri" w:cstheme="minorHAnsi"/>
                <w:b/>
                <w:kern w:val="2"/>
                <w:sz w:val="20"/>
                <w:szCs w:val="23"/>
                <w14:ligatures w14:val="standardContextual"/>
              </w:rPr>
              <w:t>Déplorable ";SI(S&lt;=74%;"</w:t>
            </w:r>
            <w:r w:rsidRPr="00B0676B">
              <w:rPr>
                <w:rFonts w:cstheme="minorHAnsi"/>
              </w:rPr>
              <w:t xml:space="preserve"> </w:t>
            </w:r>
            <w:r w:rsidRPr="00B0676B">
              <w:rPr>
                <w:rFonts w:eastAsia="Calibri" w:cstheme="minorHAnsi"/>
                <w:b/>
                <w:kern w:val="2"/>
                <w:sz w:val="20"/>
                <w:szCs w:val="23"/>
                <w14:ligatures w14:val="standardContextual"/>
              </w:rPr>
              <w:t>Urgente ";"</w:t>
            </w:r>
            <w:r w:rsidRPr="00B0676B">
              <w:rPr>
                <w:rFonts w:cstheme="minorHAnsi"/>
              </w:rPr>
              <w:t xml:space="preserve"> </w:t>
            </w:r>
            <w:r w:rsidRPr="00B0676B">
              <w:rPr>
                <w:rFonts w:eastAsia="Calibri" w:cstheme="minorHAnsi"/>
                <w:b/>
                <w:kern w:val="2"/>
                <w:sz w:val="20"/>
                <w:szCs w:val="23"/>
                <w14:ligatures w14:val="standardContextual"/>
              </w:rPr>
              <w:t>Fatale ")))</w:t>
            </w:r>
          </w:p>
        </w:tc>
      </w:tr>
    </w:tbl>
    <w:p w14:paraId="490FE767" w14:textId="77777777" w:rsidR="006025CC" w:rsidRDefault="006025CC" w:rsidP="00B0676B">
      <w:pPr>
        <w:keepNext/>
        <w:keepLines/>
        <w:spacing w:after="0" w:line="240" w:lineRule="auto"/>
        <w:ind w:left="851" w:right="-711" w:hanging="993"/>
        <w:outlineLvl w:val="0"/>
        <w:rPr>
          <w:rFonts w:asciiTheme="majorHAnsi" w:eastAsiaTheme="majorEastAsia" w:hAnsiTheme="majorHAnsi" w:cstheme="majorBidi"/>
          <w:bCs/>
          <w:sz w:val="28"/>
          <w:szCs w:val="30"/>
        </w:rPr>
      </w:pPr>
      <w:bookmarkStart w:id="4" w:name="_Toc183498339"/>
    </w:p>
    <w:p w14:paraId="25C6896E" w14:textId="1D11A5BC" w:rsidR="00B0676B" w:rsidRPr="00B0676B" w:rsidRDefault="00B0676B" w:rsidP="00B0676B">
      <w:pPr>
        <w:keepNext/>
        <w:keepLines/>
        <w:spacing w:after="0" w:line="240" w:lineRule="auto"/>
        <w:ind w:left="851" w:right="-711" w:hanging="993"/>
        <w:outlineLvl w:val="0"/>
        <w:rPr>
          <w:rFonts w:asciiTheme="majorHAnsi" w:eastAsiaTheme="majorEastAsia" w:hAnsiTheme="majorHAnsi" w:cstheme="majorBidi"/>
          <w:bCs/>
          <w:sz w:val="24"/>
          <w:szCs w:val="26"/>
        </w:rPr>
      </w:pPr>
      <w:r w:rsidRPr="00B0676B">
        <w:rPr>
          <w:rFonts w:asciiTheme="majorHAnsi" w:eastAsiaTheme="majorEastAsia" w:hAnsiTheme="majorHAnsi" w:cstheme="majorBidi"/>
          <w:bCs/>
          <w:sz w:val="28"/>
          <w:szCs w:val="30"/>
        </w:rPr>
        <w:t xml:space="preserve">2.2.  </w:t>
      </w:r>
      <w:r w:rsidRPr="00B0676B">
        <w:rPr>
          <w:rFonts w:asciiTheme="majorHAnsi" w:eastAsiaTheme="majorEastAsia" w:hAnsiTheme="majorHAnsi" w:cstheme="majorBidi"/>
          <w:bCs/>
          <w:sz w:val="24"/>
          <w:szCs w:val="26"/>
        </w:rPr>
        <w:t>TRAITEMENT ET ANALYSE DU BILAN DES STATISTIQUES GLOBALES DE L'ETUDE</w:t>
      </w:r>
      <w:bookmarkEnd w:id="4"/>
      <w:r w:rsidRPr="00B0676B">
        <w:rPr>
          <w:rFonts w:asciiTheme="majorHAnsi" w:eastAsiaTheme="majorEastAsia" w:hAnsiTheme="majorHAnsi" w:cstheme="majorBidi"/>
          <w:bCs/>
          <w:sz w:val="24"/>
          <w:szCs w:val="26"/>
        </w:rPr>
        <w:t xml:space="preserve"> </w:t>
      </w:r>
    </w:p>
    <w:p w14:paraId="4C9319FA" w14:textId="77777777" w:rsidR="00B0676B" w:rsidRPr="00B0676B" w:rsidRDefault="00B0676B" w:rsidP="00B0676B">
      <w:pPr>
        <w:rPr>
          <w:sz w:val="2"/>
        </w:rPr>
      </w:pPr>
    </w:p>
    <w:p w14:paraId="42585D91" w14:textId="77777777" w:rsidR="00B0676B" w:rsidRPr="00B0676B" w:rsidRDefault="00B0676B" w:rsidP="00B0676B">
      <w:pPr>
        <w:spacing w:after="0"/>
        <w:ind w:left="426"/>
        <w:rPr>
          <w:rFonts w:ascii="Times New Roman" w:eastAsia="Calibri" w:hAnsi="Times New Roman" w:cs="Times New Roman"/>
          <w:b/>
          <w:kern w:val="2"/>
          <w:sz w:val="26"/>
          <w:szCs w:val="26"/>
          <w14:ligatures w14:val="standardContextual"/>
        </w:rPr>
      </w:pPr>
      <w:r w:rsidRPr="00B0676B">
        <w:rPr>
          <w:rFonts w:ascii="Times New Roman" w:eastAsia="Calibri" w:hAnsi="Times New Roman" w:cs="Times New Roman"/>
          <w:b/>
          <w:kern w:val="2"/>
          <w:sz w:val="26"/>
          <w:szCs w:val="26"/>
          <w14:ligatures w14:val="standardContextual"/>
        </w:rPr>
        <w:t xml:space="preserve">2.2.1. Point d’attention de l’analyse </w:t>
      </w:r>
    </w:p>
    <w:p w14:paraId="530A6408" w14:textId="77777777" w:rsidR="00B0676B" w:rsidRPr="00B0676B" w:rsidRDefault="00B0676B" w:rsidP="00B0676B">
      <w:pPr>
        <w:spacing w:after="0"/>
        <w:contextualSpacing/>
        <w:rPr>
          <w:rFonts w:ascii="Times New Roman" w:eastAsia="Calibri" w:hAnsi="Times New Roman" w:cs="Times New Roman"/>
          <w:b/>
          <w:kern w:val="2"/>
          <w:sz w:val="6"/>
          <w:szCs w:val="26"/>
          <w14:ligatures w14:val="standardContextual"/>
        </w:rPr>
      </w:pPr>
      <w:r w:rsidRPr="00B0676B">
        <w:rPr>
          <w:rFonts w:ascii="Times New Roman" w:eastAsia="Calibri" w:hAnsi="Times New Roman" w:cs="Times New Roman"/>
          <w:b/>
          <w:kern w:val="2"/>
          <w:sz w:val="6"/>
          <w:szCs w:val="26"/>
          <w14:ligatures w14:val="standardContextual"/>
        </w:rPr>
        <w:t xml:space="preserve">                                                                      </w:t>
      </w:r>
    </w:p>
    <w:p w14:paraId="50AC775F" w14:textId="00BB92CA" w:rsidR="00B0676B" w:rsidRPr="00B0676B" w:rsidRDefault="00B0676B" w:rsidP="00B0676B">
      <w:pPr>
        <w:spacing w:after="160"/>
        <w:ind w:left="-142"/>
        <w:contextualSpacing/>
        <w:jc w:val="both"/>
        <w:rPr>
          <w:rFonts w:ascii="Times New Roman" w:eastAsia="Calibri" w:hAnsi="Times New Roman" w:cs="Times New Roman"/>
          <w:kern w:val="2"/>
          <w:sz w:val="26"/>
          <w:szCs w:val="26"/>
          <w14:ligatures w14:val="standardContextual"/>
        </w:rPr>
      </w:pPr>
      <w:r w:rsidRPr="00B0676B">
        <w:rPr>
          <w:rFonts w:ascii="Times New Roman" w:eastAsia="Calibri" w:hAnsi="Times New Roman" w:cs="Times New Roman"/>
          <w:kern w:val="2"/>
          <w:sz w:val="26"/>
          <w:szCs w:val="26"/>
          <w14:ligatures w14:val="standardContextual"/>
        </w:rPr>
        <w:t xml:space="preserve">Après compilation des données et épuration des bases des données fournies par les sous divisions, nous avons fixé des variables des critères 1, 2, 3 ensuite des critères 4 et 5 suivant </w:t>
      </w:r>
      <w:r w:rsidR="006025CC" w:rsidRPr="00B0676B">
        <w:rPr>
          <w:rFonts w:ascii="Times New Roman" w:eastAsia="Calibri" w:hAnsi="Times New Roman" w:cs="Times New Roman"/>
          <w:kern w:val="2"/>
          <w:sz w:val="26"/>
          <w:szCs w:val="26"/>
          <w14:ligatures w14:val="standardContextual"/>
        </w:rPr>
        <w:t>les modalités illustrées</w:t>
      </w:r>
      <w:r w:rsidRPr="00B0676B">
        <w:rPr>
          <w:rFonts w:ascii="Times New Roman" w:eastAsia="Calibri" w:hAnsi="Times New Roman" w:cs="Times New Roman"/>
          <w:kern w:val="2"/>
          <w:sz w:val="26"/>
          <w:szCs w:val="26"/>
          <w14:ligatures w14:val="standardContextual"/>
        </w:rPr>
        <w:t xml:space="preserve"> dans la section précédente. </w:t>
      </w:r>
    </w:p>
    <w:p w14:paraId="036C6A02" w14:textId="77777777" w:rsidR="00B0676B" w:rsidRPr="00B0676B" w:rsidRDefault="00B0676B" w:rsidP="00B0676B">
      <w:pPr>
        <w:spacing w:after="160"/>
        <w:ind w:left="-142"/>
        <w:contextualSpacing/>
        <w:jc w:val="both"/>
        <w:rPr>
          <w:rFonts w:ascii="Times New Roman" w:eastAsia="Calibri" w:hAnsi="Times New Roman" w:cs="Times New Roman"/>
          <w:kern w:val="2"/>
          <w:sz w:val="6"/>
          <w:szCs w:val="26"/>
          <w14:ligatures w14:val="standardContextual"/>
        </w:rPr>
      </w:pPr>
    </w:p>
    <w:p w14:paraId="712B70D1" w14:textId="77777777" w:rsidR="00B0676B" w:rsidRPr="00B0676B" w:rsidRDefault="00B0676B" w:rsidP="00B0676B">
      <w:pPr>
        <w:spacing w:after="160"/>
        <w:ind w:left="-142"/>
        <w:contextualSpacing/>
        <w:jc w:val="both"/>
        <w:rPr>
          <w:rFonts w:ascii="Times New Roman" w:eastAsia="Calibri" w:hAnsi="Times New Roman" w:cs="Times New Roman"/>
          <w:kern w:val="2"/>
          <w:sz w:val="26"/>
          <w:szCs w:val="26"/>
          <w14:ligatures w14:val="standardContextual"/>
        </w:rPr>
      </w:pPr>
      <w:r w:rsidRPr="00B0676B">
        <w:rPr>
          <w:rFonts w:ascii="Times New Roman" w:eastAsia="Calibri" w:hAnsi="Times New Roman" w:cs="Times New Roman"/>
          <w:kern w:val="2"/>
          <w:sz w:val="26"/>
          <w:szCs w:val="26"/>
          <w14:ligatures w14:val="standardContextual"/>
        </w:rPr>
        <w:t>Nous établissons à présent, l’état de lieu de chaque sous-division en appliquant la formule de chaque critère en fonction des données disponibles : Ecoles primaires du secteur Public et Privé, Elèves et Enseignants du publique, Enseignants Non payés, etc.</w:t>
      </w:r>
    </w:p>
    <w:p w14:paraId="2A93F491" w14:textId="77777777" w:rsidR="00B0676B" w:rsidRPr="00B0676B" w:rsidRDefault="00B0676B" w:rsidP="00B0676B">
      <w:pPr>
        <w:spacing w:after="160"/>
        <w:ind w:left="-142"/>
        <w:contextualSpacing/>
        <w:jc w:val="both"/>
        <w:rPr>
          <w:rFonts w:ascii="Times New Roman" w:eastAsia="Calibri" w:hAnsi="Times New Roman" w:cs="Times New Roman"/>
          <w:kern w:val="2"/>
          <w:sz w:val="6"/>
          <w:szCs w:val="26"/>
          <w14:ligatures w14:val="standardContextual"/>
        </w:rPr>
      </w:pPr>
    </w:p>
    <w:p w14:paraId="091A3539" w14:textId="77777777" w:rsidR="00B0676B" w:rsidRPr="00B0676B" w:rsidRDefault="00B0676B" w:rsidP="00B0676B">
      <w:pPr>
        <w:spacing w:after="160"/>
        <w:ind w:left="-142"/>
        <w:contextualSpacing/>
        <w:jc w:val="both"/>
        <w:rPr>
          <w:rFonts w:ascii="Times New Roman" w:eastAsia="Calibri" w:hAnsi="Times New Roman" w:cs="Times New Roman"/>
          <w:kern w:val="2"/>
          <w:sz w:val="26"/>
          <w:szCs w:val="26"/>
          <w14:ligatures w14:val="standardContextual"/>
        </w:rPr>
      </w:pPr>
      <w:r w:rsidRPr="00B0676B">
        <w:rPr>
          <w:rFonts w:ascii="Times New Roman" w:eastAsia="Calibri" w:hAnsi="Times New Roman" w:cs="Times New Roman"/>
          <w:kern w:val="2"/>
          <w:sz w:val="26"/>
          <w:szCs w:val="26"/>
          <w14:ligatures w14:val="standardContextual"/>
        </w:rPr>
        <w:t xml:space="preserve">Les résultats des tableaux croisés dynamiques sur MS Excel sur chaque critère nous aident à produits des graphiques d’analyse y afférant. Ce qui nous permet de trier la liste des entités défavorisées qui indiqueraient avec précision des endroits qui nécessitent la construction et réhabilitation urgente des nouvelles salles de classes avant que le pays se dote d’une politique de la Carte scolaire adaptés conditionnement de la RDC. </w:t>
      </w:r>
    </w:p>
    <w:p w14:paraId="4D787751" w14:textId="77777777" w:rsidR="00B0676B" w:rsidRPr="00B0676B" w:rsidRDefault="00B0676B" w:rsidP="00B0676B">
      <w:pPr>
        <w:spacing w:after="160"/>
        <w:ind w:left="-426"/>
        <w:contextualSpacing/>
        <w:jc w:val="both"/>
        <w:rPr>
          <w:rFonts w:ascii="Times New Roman" w:eastAsia="Calibri" w:hAnsi="Times New Roman" w:cs="Times New Roman"/>
          <w:color w:val="C00000"/>
          <w:kern w:val="2"/>
          <w:sz w:val="16"/>
          <w:szCs w:val="26"/>
          <w14:ligatures w14:val="standardContextual"/>
        </w:rPr>
      </w:pPr>
      <w:r w:rsidRPr="00B0676B">
        <w:rPr>
          <w:rFonts w:ascii="Times New Roman" w:eastAsia="Calibri" w:hAnsi="Times New Roman" w:cs="Times New Roman"/>
          <w:kern w:val="2"/>
          <w:sz w:val="14"/>
          <w:szCs w:val="23"/>
          <w14:ligatures w14:val="standardContextual"/>
        </w:rPr>
        <w:t xml:space="preserve">      </w:t>
      </w:r>
    </w:p>
    <w:p w14:paraId="21862D54" w14:textId="77777777" w:rsidR="00B0676B" w:rsidRPr="00B0676B" w:rsidRDefault="00B0676B" w:rsidP="00B0676B">
      <w:pPr>
        <w:spacing w:after="160"/>
        <w:ind w:left="-142"/>
        <w:contextualSpacing/>
        <w:jc w:val="both"/>
        <w:rPr>
          <w:rFonts w:ascii="Times New Roman" w:eastAsia="Calibri" w:hAnsi="Times New Roman" w:cs="Times New Roman"/>
          <w:kern w:val="2"/>
          <w:sz w:val="26"/>
          <w:szCs w:val="26"/>
          <w14:ligatures w14:val="standardContextual"/>
        </w:rPr>
      </w:pPr>
      <w:r w:rsidRPr="00B0676B">
        <w:rPr>
          <w:rFonts w:ascii="Times New Roman" w:eastAsia="Calibri" w:hAnsi="Times New Roman" w:cs="Times New Roman"/>
          <w:b/>
          <w:kern w:val="2"/>
          <w:sz w:val="26"/>
          <w:szCs w:val="26"/>
          <w14:ligatures w14:val="standardContextual"/>
        </w:rPr>
        <w:t>Critère 1 : Proportion des écoles publiques primaires sur l’ensemble des écoles primaires dans les sous-divisions, territoires et provinces éducationnelle</w:t>
      </w:r>
      <w:r w:rsidRPr="00B0676B">
        <w:rPr>
          <w:rFonts w:ascii="Times New Roman" w:eastAsia="Calibri" w:hAnsi="Times New Roman" w:cs="Times New Roman"/>
          <w:kern w:val="2"/>
          <w:sz w:val="26"/>
          <w:szCs w:val="26"/>
          <w14:ligatures w14:val="standardContextual"/>
        </w:rPr>
        <w:t>.</w:t>
      </w:r>
    </w:p>
    <w:p w14:paraId="3385AD42" w14:textId="77777777" w:rsidR="00B0676B" w:rsidRPr="00B0676B" w:rsidRDefault="00B0676B" w:rsidP="00B0676B">
      <w:pPr>
        <w:spacing w:after="160"/>
        <w:ind w:left="-426"/>
        <w:contextualSpacing/>
        <w:jc w:val="both"/>
        <w:rPr>
          <w:rFonts w:ascii="Times New Roman" w:eastAsia="Calibri" w:hAnsi="Times New Roman" w:cs="Times New Roman"/>
          <w:kern w:val="2"/>
          <w:sz w:val="14"/>
          <w:szCs w:val="23"/>
          <w14:ligatures w14:val="standardContextual"/>
        </w:rPr>
      </w:pPr>
    </w:p>
    <w:p w14:paraId="2A548A3B" w14:textId="77777777" w:rsidR="00B0676B" w:rsidRPr="00B0676B" w:rsidRDefault="00B0676B" w:rsidP="00B0676B">
      <w:pPr>
        <w:spacing w:after="160"/>
        <w:ind w:left="-142"/>
        <w:contextualSpacing/>
        <w:jc w:val="both"/>
        <w:rPr>
          <w:rFonts w:ascii="Times New Roman" w:eastAsia="Calibri" w:hAnsi="Times New Roman" w:cs="Times New Roman"/>
          <w:kern w:val="2"/>
          <w:sz w:val="26"/>
          <w:szCs w:val="26"/>
          <w14:ligatures w14:val="standardContextual"/>
        </w:rPr>
      </w:pPr>
      <w:r w:rsidRPr="00B0676B">
        <w:rPr>
          <w:rFonts w:ascii="Times New Roman" w:eastAsia="Calibri" w:hAnsi="Times New Roman" w:cs="Times New Roman"/>
          <w:kern w:val="2"/>
          <w:sz w:val="26"/>
          <w:szCs w:val="26"/>
          <w14:ligatures w14:val="standardContextual"/>
        </w:rPr>
        <w:t>Les analyses se basent sur les provinces administratives dont les Sous-Divisions des Provinces Educationnelles et/territoires ont une proportion d’écoles primaires publiques sur l’ensemble des écoles inférieure à 50%.</w:t>
      </w:r>
    </w:p>
    <w:p w14:paraId="0847B754" w14:textId="77777777" w:rsidR="00B0676B" w:rsidRPr="00B0676B" w:rsidRDefault="00B0676B" w:rsidP="00B0676B">
      <w:pPr>
        <w:spacing w:after="160"/>
        <w:ind w:left="-142"/>
        <w:contextualSpacing/>
        <w:jc w:val="both"/>
        <w:rPr>
          <w:rFonts w:ascii="Times New Roman" w:eastAsia="Calibri" w:hAnsi="Times New Roman" w:cs="Times New Roman"/>
          <w:kern w:val="2"/>
          <w:sz w:val="12"/>
          <w:szCs w:val="26"/>
          <w14:ligatures w14:val="standardContextual"/>
        </w:rPr>
      </w:pPr>
    </w:p>
    <w:p w14:paraId="4250C657" w14:textId="77777777" w:rsidR="00B0676B" w:rsidRPr="00B0676B" w:rsidRDefault="00B0676B" w:rsidP="00B0676B">
      <w:pPr>
        <w:spacing w:after="160"/>
        <w:ind w:left="-142"/>
        <w:contextualSpacing/>
        <w:jc w:val="both"/>
        <w:rPr>
          <w:rFonts w:ascii="Times New Roman" w:eastAsia="Calibri" w:hAnsi="Times New Roman" w:cs="Times New Roman"/>
          <w:kern w:val="2"/>
          <w:sz w:val="26"/>
          <w:szCs w:val="26"/>
          <w14:ligatures w14:val="standardContextual"/>
        </w:rPr>
      </w:pPr>
      <w:r w:rsidRPr="00B0676B">
        <w:rPr>
          <w:rFonts w:ascii="Times New Roman" w:eastAsia="Calibri" w:hAnsi="Times New Roman" w:cs="Times New Roman"/>
          <w:kern w:val="2"/>
          <w:sz w:val="26"/>
          <w:szCs w:val="26"/>
          <w14:ligatures w14:val="standardContextual"/>
        </w:rPr>
        <w:t>Sur les 26 provinces de la RDC, 9 Provinces, soit 35% ont des Sous-Divisions dont la proportion des écoles primaires publiques est inférieure à 50%.  Le tableau ci-dessous fourni le détail des provinces administratives, Provinces Educationnelles, territoires et Sous-Divisions dont la proportion d’écoles primaires publiques sur l’ensemble des écoles est inférieure à 50%.</w:t>
      </w:r>
    </w:p>
    <w:p w14:paraId="2FD5D39E" w14:textId="77777777" w:rsidR="00B0676B" w:rsidRPr="00B0676B" w:rsidRDefault="00B0676B" w:rsidP="00B0676B">
      <w:pPr>
        <w:spacing w:after="160"/>
        <w:ind w:left="-426"/>
        <w:contextualSpacing/>
        <w:jc w:val="both"/>
        <w:rPr>
          <w:rFonts w:ascii="Times New Roman" w:eastAsia="Calibri" w:hAnsi="Times New Roman" w:cs="Times New Roman"/>
          <w:kern w:val="2"/>
          <w:sz w:val="14"/>
          <w:szCs w:val="26"/>
          <w14:ligatures w14:val="standardContextual"/>
        </w:rPr>
      </w:pPr>
    </w:p>
    <w:p w14:paraId="39243056" w14:textId="77777777" w:rsidR="00B0676B" w:rsidRPr="00B0676B" w:rsidRDefault="00B0676B" w:rsidP="00B0676B">
      <w:pPr>
        <w:spacing w:after="160" w:line="259" w:lineRule="auto"/>
        <w:ind w:left="-142"/>
        <w:jc w:val="both"/>
        <w:rPr>
          <w:rFonts w:ascii="Times New Roman" w:eastAsia="Calibri" w:hAnsi="Times New Roman" w:cs="Times New Roman"/>
          <w:b/>
          <w:kern w:val="2"/>
          <w:sz w:val="24"/>
          <w:szCs w:val="24"/>
          <w14:ligatures w14:val="standardContextual"/>
        </w:rPr>
      </w:pPr>
      <w:r w:rsidRPr="00B0676B">
        <w:rPr>
          <w:rFonts w:ascii="Times New Roman" w:eastAsia="Calibri" w:hAnsi="Times New Roman" w:cs="Times New Roman"/>
          <w:b/>
          <w:kern w:val="2"/>
          <w:sz w:val="26"/>
          <w:szCs w:val="26"/>
          <w14:ligatures w14:val="standardContextual"/>
        </w:rPr>
        <w:t xml:space="preserve">Critère 2 : </w:t>
      </w:r>
      <w:r w:rsidRPr="00B0676B">
        <w:rPr>
          <w:rFonts w:ascii="Times New Roman" w:eastAsia="Calibri" w:hAnsi="Times New Roman" w:cs="Times New Roman"/>
          <w:b/>
          <w:kern w:val="2"/>
          <w:sz w:val="24"/>
          <w:szCs w:val="24"/>
          <w14:ligatures w14:val="standardContextual"/>
        </w:rPr>
        <w:t>Moyenne des élèves par classe</w:t>
      </w:r>
    </w:p>
    <w:p w14:paraId="3C5F2836" w14:textId="77777777" w:rsidR="00B0676B" w:rsidRPr="00B0676B" w:rsidRDefault="00B0676B" w:rsidP="00B0676B">
      <w:pPr>
        <w:spacing w:after="160" w:line="259" w:lineRule="auto"/>
        <w:ind w:left="-142"/>
        <w:jc w:val="both"/>
        <w:rPr>
          <w:rFonts w:ascii="Times New Roman" w:eastAsia="Calibri" w:hAnsi="Times New Roman" w:cs="Times New Roman"/>
          <w:kern w:val="2"/>
          <w:sz w:val="26"/>
          <w:szCs w:val="26"/>
          <w14:ligatures w14:val="standardContextual"/>
        </w:rPr>
      </w:pPr>
      <w:r w:rsidRPr="00B0676B">
        <w:rPr>
          <w:rFonts w:ascii="Times New Roman" w:eastAsia="Calibri" w:hAnsi="Times New Roman" w:cs="Times New Roman"/>
          <w:kern w:val="2"/>
          <w:sz w:val="26"/>
          <w:szCs w:val="26"/>
          <w14:ligatures w14:val="standardContextual"/>
        </w:rPr>
        <w:t>Analyse la tendance des nombres d’élèves par classe dans les 60 provinces éducationnelles contenant 662 sous divisions que comptent les 26 provinces de la RDC Congo.</w:t>
      </w:r>
    </w:p>
    <w:p w14:paraId="299678B5" w14:textId="77777777" w:rsidR="00B0676B" w:rsidRPr="00B0676B" w:rsidRDefault="00B0676B" w:rsidP="00B0676B">
      <w:pPr>
        <w:shd w:val="clear" w:color="auto" w:fill="FFFFFF" w:themeFill="background1"/>
        <w:spacing w:after="160" w:line="259" w:lineRule="auto"/>
        <w:ind w:left="-142"/>
        <w:jc w:val="both"/>
        <w:rPr>
          <w:rFonts w:ascii="Times New Roman" w:eastAsia="Calibri" w:hAnsi="Times New Roman" w:cs="Times New Roman"/>
          <w:b/>
          <w:kern w:val="2"/>
          <w:sz w:val="24"/>
          <w:szCs w:val="24"/>
          <w14:ligatures w14:val="standardContextual"/>
        </w:rPr>
      </w:pPr>
      <w:r w:rsidRPr="00B0676B">
        <w:rPr>
          <w:rFonts w:ascii="Times New Roman" w:eastAsia="Calibri" w:hAnsi="Times New Roman" w:cs="Times New Roman"/>
          <w:b/>
          <w:kern w:val="2"/>
          <w:sz w:val="26"/>
          <w:szCs w:val="26"/>
          <w14:ligatures w14:val="standardContextual"/>
        </w:rPr>
        <w:t xml:space="preserve">Critère 3 : </w:t>
      </w:r>
      <w:r w:rsidRPr="00B0676B">
        <w:rPr>
          <w:rFonts w:ascii="Times New Roman" w:eastAsia="Calibri" w:hAnsi="Times New Roman" w:cs="Times New Roman"/>
          <w:b/>
          <w:kern w:val="2"/>
          <w:sz w:val="24"/>
          <w:szCs w:val="24"/>
          <w14:ligatures w14:val="standardContextual"/>
        </w:rPr>
        <w:t>Nombre des enseignants non payés par Sous-Division</w:t>
      </w:r>
    </w:p>
    <w:p w14:paraId="0CA19079" w14:textId="77777777" w:rsidR="00B0676B" w:rsidRPr="00B0676B" w:rsidRDefault="00B0676B" w:rsidP="00B0676B">
      <w:pPr>
        <w:spacing w:after="160"/>
        <w:ind w:left="-142"/>
        <w:jc w:val="both"/>
        <w:rPr>
          <w:rFonts w:ascii="Times New Roman" w:eastAsia="Calibri" w:hAnsi="Times New Roman" w:cs="Times New Roman"/>
          <w:bCs/>
          <w:kern w:val="2"/>
          <w:sz w:val="26"/>
          <w:szCs w:val="26"/>
          <w14:ligatures w14:val="standardContextual"/>
        </w:rPr>
      </w:pPr>
      <w:r w:rsidRPr="00B0676B">
        <w:rPr>
          <w:rFonts w:ascii="Times New Roman" w:eastAsia="Calibri" w:hAnsi="Times New Roman" w:cs="Times New Roman"/>
          <w:bCs/>
          <w:kern w:val="2"/>
          <w:sz w:val="26"/>
          <w:szCs w:val="26"/>
          <w14:ligatures w14:val="standardContextual"/>
        </w:rPr>
        <w:t>Ce critère analyse l’un des indicateurs de la réussite de la politique de la gratuité de l’enseignement primaire, à savoir, la prise en charge de tous les enseignants des écoles primaires publiques de toutes les 662 sous-divisions des 60 provinces équationnelles.</w:t>
      </w:r>
    </w:p>
    <w:p w14:paraId="2D3027D5" w14:textId="77777777" w:rsidR="00B0676B" w:rsidRPr="00B0676B" w:rsidRDefault="00B0676B" w:rsidP="00B0676B">
      <w:pPr>
        <w:spacing w:after="160"/>
        <w:ind w:left="-142"/>
        <w:jc w:val="both"/>
        <w:rPr>
          <w:rFonts w:ascii="Times New Roman" w:eastAsia="Calibri" w:hAnsi="Times New Roman" w:cs="Times New Roman"/>
          <w:bCs/>
          <w:kern w:val="2"/>
          <w:sz w:val="26"/>
          <w:szCs w:val="26"/>
          <w14:ligatures w14:val="standardContextual"/>
        </w:rPr>
      </w:pPr>
      <w:r w:rsidRPr="00B0676B">
        <w:rPr>
          <w:rFonts w:ascii="Times New Roman" w:eastAsia="Calibri" w:hAnsi="Times New Roman" w:cs="Times New Roman"/>
          <w:bCs/>
          <w:kern w:val="2"/>
          <w:sz w:val="26"/>
          <w:szCs w:val="26"/>
          <w14:ligatures w14:val="standardContextual"/>
        </w:rPr>
        <w:lastRenderedPageBreak/>
        <w:t xml:space="preserve">Cet indicateur est également un des indicateurs liés au décaissement du Projet d’Equité et de Renforcement du Système Educatif en RCD (PRSE). Ce Projet du Gouvernement Congolais avait recruté deux agences d’évaluation indépendante pour mesurer le niveau d’atteinte de cet indicateur au dernier trimestre de l’année 2022 et au premier trimestre de l’année 2024. </w:t>
      </w:r>
    </w:p>
    <w:p w14:paraId="2B74E0DC" w14:textId="77777777" w:rsidR="00B0676B" w:rsidRPr="00B0676B" w:rsidRDefault="00B0676B" w:rsidP="00B0676B">
      <w:pPr>
        <w:spacing w:after="160"/>
        <w:ind w:left="-142"/>
        <w:jc w:val="both"/>
        <w:rPr>
          <w:rFonts w:ascii="Times New Roman" w:eastAsia="Calibri" w:hAnsi="Times New Roman" w:cs="Times New Roman"/>
          <w:bCs/>
          <w:kern w:val="2"/>
          <w:sz w:val="26"/>
          <w:szCs w:val="26"/>
          <w14:ligatures w14:val="standardContextual"/>
        </w:rPr>
      </w:pPr>
      <w:r w:rsidRPr="00B0676B">
        <w:rPr>
          <w:rFonts w:ascii="Times New Roman" w:eastAsia="Calibri" w:hAnsi="Times New Roman" w:cs="Times New Roman"/>
          <w:bCs/>
          <w:kern w:val="2"/>
          <w:sz w:val="26"/>
          <w:szCs w:val="26"/>
          <w14:ligatures w14:val="standardContextual"/>
        </w:rPr>
        <w:t>La performance d’exécution de ce Projet spécifiquement sur cet indicateur voudrait qu’à la première évaluation indépendante (2022T4), 50% des enseignants enrôlés dans le fichier de la DINACOPE à une date référence « t » et non-payés soient pris en charge par le trésor public et à la deuxième évaluation indépendante, (2024T1), 98% des enseignants enrôlés dans le fichier de la DINACOPE à la même date référence « t » soient pris en charge par le trésor public.</w:t>
      </w:r>
    </w:p>
    <w:p w14:paraId="3DE32087" w14:textId="77777777" w:rsidR="00B0676B" w:rsidRPr="00B0676B" w:rsidRDefault="00B0676B" w:rsidP="00B0676B">
      <w:pPr>
        <w:spacing w:after="160"/>
        <w:ind w:left="-142"/>
        <w:jc w:val="both"/>
        <w:rPr>
          <w:rFonts w:ascii="Times New Roman" w:eastAsia="Calibri" w:hAnsi="Times New Roman" w:cs="Times New Roman"/>
          <w:bCs/>
          <w:kern w:val="2"/>
          <w:sz w:val="26"/>
          <w:szCs w:val="26"/>
          <w14:ligatures w14:val="standardContextual"/>
        </w:rPr>
      </w:pPr>
      <w:r w:rsidRPr="00B0676B">
        <w:rPr>
          <w:rFonts w:ascii="Times New Roman" w:eastAsia="Calibri" w:hAnsi="Times New Roman" w:cs="Times New Roman"/>
          <w:bCs/>
          <w:kern w:val="2"/>
          <w:sz w:val="26"/>
          <w:szCs w:val="26"/>
          <w14:ligatures w14:val="standardContextual"/>
        </w:rPr>
        <w:t>Les deux évaluations indépendantes ayant déjà eu lieu, le Projet PERSE détient les rapports et a pu obtenir les décaissements du bailleur prouvant ainsi que l’objectif d’avoir moins de 3 % d’enseignants enrôlé dans le fichier de la DINACOPE à une date de référence a été atteint.</w:t>
      </w:r>
    </w:p>
    <w:p w14:paraId="4D63B542" w14:textId="77777777" w:rsidR="00B0676B" w:rsidRPr="00B0676B" w:rsidRDefault="00B0676B" w:rsidP="00B0676B">
      <w:pPr>
        <w:spacing w:after="160"/>
        <w:ind w:left="-142"/>
        <w:jc w:val="both"/>
        <w:rPr>
          <w:rFonts w:ascii="Times New Roman" w:eastAsia="Calibri" w:hAnsi="Times New Roman" w:cs="Times New Roman"/>
          <w:bCs/>
          <w:kern w:val="2"/>
          <w:sz w:val="26"/>
          <w:szCs w:val="26"/>
          <w14:ligatures w14:val="standardContextual"/>
        </w:rPr>
      </w:pPr>
      <w:r w:rsidRPr="00B0676B">
        <w:rPr>
          <w:rFonts w:ascii="Times New Roman" w:eastAsia="Calibri" w:hAnsi="Times New Roman" w:cs="Times New Roman"/>
          <w:bCs/>
          <w:kern w:val="2"/>
          <w:sz w:val="26"/>
          <w:szCs w:val="26"/>
          <w14:ligatures w14:val="standardContextual"/>
        </w:rPr>
        <w:t>La différence entre les résultats obtenus par la collecte des données rapide réalisées par les représentants de la DIGE et la DEP, concernant cet indicateur dans le cadre cette étude et celui obtenus par le Projet PERSE est très significative.</w:t>
      </w:r>
    </w:p>
    <w:p w14:paraId="052D7321" w14:textId="77777777" w:rsidR="00B0676B" w:rsidRPr="00B0676B" w:rsidRDefault="00B0676B" w:rsidP="00B0676B">
      <w:pPr>
        <w:spacing w:after="160"/>
        <w:ind w:left="-142"/>
        <w:jc w:val="both"/>
        <w:rPr>
          <w:rFonts w:ascii="Times New Roman" w:eastAsia="Calibri" w:hAnsi="Times New Roman" w:cs="Times New Roman"/>
          <w:kern w:val="2"/>
          <w:sz w:val="26"/>
          <w:szCs w:val="26"/>
          <w14:ligatures w14:val="standardContextual"/>
        </w:rPr>
      </w:pPr>
      <w:r w:rsidRPr="00B0676B">
        <w:rPr>
          <w:rFonts w:ascii="Times New Roman" w:eastAsia="Calibri" w:hAnsi="Times New Roman" w:cs="Times New Roman"/>
          <w:bCs/>
          <w:kern w:val="2"/>
          <w:sz w:val="26"/>
          <w:szCs w:val="26"/>
          <w14:ligatures w14:val="standardContextual"/>
        </w:rPr>
        <w:t>Cette étude démontre qu’il existe encore 112.980</w:t>
      </w:r>
      <w:r w:rsidRPr="00B0676B">
        <w:rPr>
          <w:rFonts w:ascii="Times New Roman" w:eastAsia="Calibri" w:hAnsi="Times New Roman" w:cs="Times New Roman"/>
          <w:kern w:val="2"/>
          <w:sz w:val="26"/>
          <w:szCs w:val="26"/>
          <w14:ligatures w14:val="standardContextual"/>
        </w:rPr>
        <w:t xml:space="preserve"> enseignants qui ne sont pas encore pris en charge par le trésor public à travers le pays.</w:t>
      </w:r>
    </w:p>
    <w:p w14:paraId="3BA67DC6" w14:textId="77777777" w:rsidR="00B0676B" w:rsidRPr="00B0676B" w:rsidRDefault="00B0676B" w:rsidP="00B0676B">
      <w:pPr>
        <w:spacing w:after="160"/>
        <w:ind w:left="-142"/>
        <w:jc w:val="both"/>
        <w:rPr>
          <w:rFonts w:ascii="Times New Roman" w:eastAsia="Calibri" w:hAnsi="Times New Roman" w:cs="Times New Roman"/>
          <w:bCs/>
          <w:kern w:val="2"/>
          <w:sz w:val="26"/>
          <w:szCs w:val="26"/>
          <w14:ligatures w14:val="standardContextual"/>
        </w:rPr>
      </w:pPr>
      <w:r w:rsidRPr="00B0676B">
        <w:rPr>
          <w:rFonts w:ascii="Times New Roman" w:eastAsia="Calibri" w:hAnsi="Times New Roman" w:cs="Times New Roman"/>
          <w:bCs/>
          <w:kern w:val="2"/>
          <w:sz w:val="26"/>
          <w:szCs w:val="26"/>
          <w14:ligatures w14:val="standardContextual"/>
        </w:rPr>
        <w:t xml:space="preserve">Le facteur principal ayant conduit à cette différence des résultats est l’approche de la collecte des données des enseignants non-pris en charge par le trésor public. Le Projet PERSE n’a pris en compte que les enseignants figurant dans le fichier de la DINACOPE à une date de référence « t » alors que l’équipe de rédaction de cette étude a collecté les informations de la situation actuelle et réelle au niveau des Sous-Divisions. Explicitement, la collecte des données des enseignants non-pris en charge par le trésor public en juin-juillet 2024 a concernée ceux qui sont déjà enrôlés dans le fichier de la DINACOPE en 2024 mais n’ont pas encore été pris en charge par le trésor public et ceux qui ne sont pas encore enrôlés dans le fichier de la DINACOPE en juin-juillet 2024 mais sont actifs dans des établissements scolaires primaires publics sur l’ensemble du pays.  </w:t>
      </w:r>
    </w:p>
    <w:p w14:paraId="7D33E506" w14:textId="77777777" w:rsidR="00B0676B" w:rsidRPr="00B0676B" w:rsidRDefault="00B0676B" w:rsidP="00B0676B">
      <w:pPr>
        <w:spacing w:after="160"/>
        <w:ind w:left="-142"/>
        <w:jc w:val="both"/>
        <w:rPr>
          <w:rFonts w:ascii="Times New Roman" w:eastAsia="Calibri" w:hAnsi="Times New Roman" w:cs="Times New Roman"/>
          <w:bCs/>
          <w:kern w:val="2"/>
          <w:sz w:val="26"/>
          <w:szCs w:val="26"/>
          <w14:ligatures w14:val="standardContextual"/>
        </w:rPr>
      </w:pPr>
    </w:p>
    <w:p w14:paraId="4AE61E0D" w14:textId="77777777" w:rsidR="00B0676B" w:rsidRPr="00B0676B" w:rsidRDefault="00B0676B" w:rsidP="00B0676B">
      <w:pPr>
        <w:spacing w:after="160"/>
        <w:jc w:val="both"/>
        <w:rPr>
          <w:rFonts w:ascii="Times New Roman" w:eastAsia="Calibri" w:hAnsi="Times New Roman" w:cs="Times New Roman"/>
          <w:bCs/>
          <w:kern w:val="2"/>
          <w:sz w:val="26"/>
          <w:szCs w:val="26"/>
          <w14:ligatures w14:val="standardContextual"/>
        </w:rPr>
      </w:pPr>
    </w:p>
    <w:p w14:paraId="791BB0C3" w14:textId="77777777" w:rsidR="00B0676B" w:rsidRPr="00B0676B" w:rsidRDefault="00B0676B" w:rsidP="00B0676B">
      <w:pPr>
        <w:spacing w:after="160" w:line="259" w:lineRule="auto"/>
        <w:ind w:left="-426"/>
        <w:jc w:val="both"/>
        <w:rPr>
          <w:rFonts w:ascii="Times New Roman" w:eastAsia="Calibri" w:hAnsi="Times New Roman" w:cs="Times New Roman"/>
          <w:kern w:val="2"/>
          <w:sz w:val="26"/>
          <w:szCs w:val="26"/>
          <w14:ligatures w14:val="standardContextual"/>
        </w:rPr>
      </w:pPr>
    </w:p>
    <w:p w14:paraId="5BDC661D" w14:textId="31465A00" w:rsidR="00B0676B" w:rsidRDefault="00B0676B"/>
    <w:p w14:paraId="72F78851" w14:textId="1D356EDC" w:rsidR="00B0676B" w:rsidRDefault="00B0676B"/>
    <w:p w14:paraId="28687EC6" w14:textId="77777777" w:rsidR="006025CC" w:rsidRDefault="006025CC" w:rsidP="006025CC">
      <w:pPr>
        <w:keepNext/>
        <w:keepLines/>
        <w:spacing w:after="0" w:line="360" w:lineRule="auto"/>
        <w:outlineLvl w:val="0"/>
        <w:rPr>
          <w:rFonts w:ascii="Times New Roman" w:eastAsia="Times New Roman" w:hAnsi="Times New Roman" w:cs="Times New Roman"/>
          <w:b/>
          <w:bCs/>
          <w:sz w:val="28"/>
          <w:szCs w:val="28"/>
        </w:rPr>
      </w:pPr>
      <w:bookmarkStart w:id="5" w:name="_Toc183498318"/>
      <w:bookmarkStart w:id="6" w:name="_Toc425522195"/>
      <w:r w:rsidRPr="00F66E4B">
        <w:rPr>
          <w:rFonts w:ascii="Times New Roman" w:eastAsia="Times New Roman" w:hAnsi="Times New Roman" w:cs="Times New Roman"/>
          <w:b/>
          <w:bCs/>
          <w:sz w:val="28"/>
          <w:szCs w:val="28"/>
        </w:rPr>
        <w:lastRenderedPageBreak/>
        <w:t>0.</w:t>
      </w:r>
      <w:r>
        <w:rPr>
          <w:rFonts w:ascii="Times New Roman" w:eastAsia="Times New Roman" w:hAnsi="Times New Roman" w:cs="Times New Roman"/>
          <w:b/>
          <w:bCs/>
          <w:sz w:val="28"/>
          <w:szCs w:val="28"/>
        </w:rPr>
        <w:t>6</w:t>
      </w:r>
      <w:r w:rsidRPr="00F66E4B">
        <w:rPr>
          <w:rFonts w:ascii="Times New Roman" w:eastAsia="Times New Roman" w:hAnsi="Times New Roman" w:cs="Times New Roman"/>
          <w:b/>
          <w:bCs/>
          <w:sz w:val="28"/>
          <w:szCs w:val="28"/>
        </w:rPr>
        <w:t>. METHOD</w:t>
      </w:r>
      <w:r>
        <w:rPr>
          <w:rFonts w:ascii="Times New Roman" w:eastAsia="Times New Roman" w:hAnsi="Times New Roman" w:cs="Times New Roman"/>
          <w:b/>
          <w:bCs/>
          <w:sz w:val="28"/>
          <w:szCs w:val="28"/>
        </w:rPr>
        <w:t>ES</w:t>
      </w:r>
      <w:r w:rsidRPr="00F66E4B">
        <w:rPr>
          <w:rFonts w:ascii="Times New Roman" w:eastAsia="Times New Roman" w:hAnsi="Times New Roman" w:cs="Times New Roman"/>
          <w:b/>
          <w:bCs/>
          <w:sz w:val="28"/>
          <w:szCs w:val="28"/>
        </w:rPr>
        <w:t xml:space="preserve"> ET TECHNIQUES</w:t>
      </w:r>
      <w:bookmarkEnd w:id="5"/>
    </w:p>
    <w:p w14:paraId="4BD432E4" w14:textId="77777777" w:rsidR="006025CC" w:rsidRDefault="006025CC" w:rsidP="006025CC">
      <w:pPr>
        <w:keepNext/>
        <w:keepLines/>
        <w:spacing w:after="120"/>
        <w:outlineLvl w:val="0"/>
        <w:rPr>
          <w:rFonts w:ascii="Times New Roman" w:eastAsia="Times New Roman" w:hAnsi="Times New Roman" w:cs="Times New Roman"/>
          <w:b/>
          <w:bCs/>
          <w:sz w:val="28"/>
          <w:szCs w:val="28"/>
        </w:rPr>
      </w:pPr>
      <w:bookmarkStart w:id="7" w:name="_Toc183498319"/>
      <w:r w:rsidRPr="00F66E4B">
        <w:rPr>
          <w:rFonts w:ascii="Times New Roman" w:eastAsia="Times New Roman" w:hAnsi="Times New Roman" w:cs="Times New Roman"/>
          <w:b/>
          <w:bCs/>
          <w:sz w:val="28"/>
          <w:szCs w:val="28"/>
        </w:rPr>
        <w:t>0.</w:t>
      </w:r>
      <w:r>
        <w:rPr>
          <w:rFonts w:ascii="Times New Roman" w:eastAsia="Times New Roman" w:hAnsi="Times New Roman" w:cs="Times New Roman"/>
          <w:b/>
          <w:bCs/>
          <w:sz w:val="28"/>
          <w:szCs w:val="28"/>
        </w:rPr>
        <w:t>6</w:t>
      </w:r>
      <w:r w:rsidRPr="00F66E4B">
        <w:rPr>
          <w:rFonts w:ascii="Times New Roman" w:eastAsia="Times New Roman" w:hAnsi="Times New Roman" w:cs="Times New Roman"/>
          <w:b/>
          <w:bCs/>
          <w:sz w:val="28"/>
          <w:szCs w:val="28"/>
        </w:rPr>
        <w:t>.1. DONNEES</w:t>
      </w:r>
      <w:bookmarkEnd w:id="7"/>
    </w:p>
    <w:p w14:paraId="26B1412D" w14:textId="77777777" w:rsidR="006025CC" w:rsidRPr="00686444" w:rsidRDefault="006025CC" w:rsidP="006025CC">
      <w:pPr>
        <w:ind w:right="-567" w:firstLine="1418"/>
        <w:jc w:val="both"/>
        <w:rPr>
          <w:rFonts w:ascii="Times New Roman" w:eastAsia="Calibri" w:hAnsi="Times New Roman" w:cs="Times New Roman"/>
          <w:sz w:val="26"/>
          <w:szCs w:val="26"/>
        </w:rPr>
      </w:pPr>
      <w:r w:rsidRPr="00686444">
        <w:rPr>
          <w:rFonts w:ascii="Times New Roman" w:eastAsia="Calibri" w:hAnsi="Times New Roman" w:cs="Times New Roman"/>
          <w:sz w:val="26"/>
          <w:szCs w:val="26"/>
        </w:rPr>
        <w:t xml:space="preserve">Les données </w:t>
      </w:r>
      <w:r>
        <w:rPr>
          <w:rFonts w:ascii="Times New Roman" w:eastAsia="Calibri" w:hAnsi="Times New Roman" w:cs="Times New Roman"/>
          <w:sz w:val="26"/>
          <w:szCs w:val="26"/>
        </w:rPr>
        <w:t xml:space="preserve">analysées </w:t>
      </w:r>
      <w:r w:rsidRPr="00686444">
        <w:rPr>
          <w:rFonts w:ascii="Times New Roman" w:eastAsia="Calibri" w:hAnsi="Times New Roman" w:cs="Times New Roman"/>
          <w:sz w:val="26"/>
          <w:szCs w:val="26"/>
        </w:rPr>
        <w:t>dans ce travail proviennent du Ministère de l’Education Nationale à travers la Direction de l’Information pour la Gestion de l’éducation (DIGE/</w:t>
      </w:r>
      <w:proofErr w:type="spellStart"/>
      <w:r w:rsidRPr="00686444">
        <w:rPr>
          <w:rFonts w:ascii="Times New Roman" w:eastAsia="Calibri" w:hAnsi="Times New Roman" w:cs="Times New Roman"/>
          <w:sz w:val="26"/>
          <w:szCs w:val="26"/>
        </w:rPr>
        <w:t>MinEDUC</w:t>
      </w:r>
      <w:proofErr w:type="spellEnd"/>
      <w:r w:rsidRPr="00686444">
        <w:rPr>
          <w:rFonts w:ascii="Times New Roman" w:eastAsia="Calibri" w:hAnsi="Times New Roman" w:cs="Times New Roman"/>
          <w:sz w:val="26"/>
          <w:szCs w:val="26"/>
        </w:rPr>
        <w:t>) en ce qui concerne la population scolarisée</w:t>
      </w:r>
      <w:r>
        <w:rPr>
          <w:rFonts w:ascii="Times New Roman" w:eastAsia="Calibri" w:hAnsi="Times New Roman" w:cs="Times New Roman"/>
          <w:sz w:val="26"/>
          <w:szCs w:val="26"/>
        </w:rPr>
        <w:t xml:space="preserve"> en 2023-2024</w:t>
      </w:r>
      <w:r w:rsidRPr="00686444">
        <w:rPr>
          <w:rFonts w:ascii="Times New Roman" w:eastAsia="Calibri" w:hAnsi="Times New Roman" w:cs="Times New Roman"/>
          <w:sz w:val="26"/>
          <w:szCs w:val="26"/>
        </w:rPr>
        <w:t>, du Ministère de l’Enseignement Supérieur et Universitaires (</w:t>
      </w:r>
      <w:proofErr w:type="spellStart"/>
      <w:r w:rsidRPr="00686444">
        <w:rPr>
          <w:rFonts w:ascii="Times New Roman" w:eastAsia="Calibri" w:hAnsi="Times New Roman" w:cs="Times New Roman"/>
          <w:sz w:val="26"/>
          <w:szCs w:val="26"/>
        </w:rPr>
        <w:t>MinESU</w:t>
      </w:r>
      <w:proofErr w:type="spellEnd"/>
      <w:r w:rsidRPr="00686444">
        <w:rPr>
          <w:rFonts w:ascii="Times New Roman" w:eastAsia="Calibri" w:hAnsi="Times New Roman" w:cs="Times New Roman"/>
          <w:sz w:val="26"/>
          <w:szCs w:val="26"/>
        </w:rPr>
        <w:t xml:space="preserve">) </w:t>
      </w:r>
      <w:r>
        <w:rPr>
          <w:rFonts w:ascii="Times New Roman" w:eastAsia="Calibri" w:hAnsi="Times New Roman" w:cs="Times New Roman"/>
          <w:sz w:val="26"/>
          <w:szCs w:val="26"/>
        </w:rPr>
        <w:t>pour la cartographie des universités et instituts supérieurs</w:t>
      </w:r>
      <w:r w:rsidRPr="00686444">
        <w:rPr>
          <w:rFonts w:ascii="Times New Roman" w:eastAsia="Calibri" w:hAnsi="Times New Roman" w:cs="Times New Roman"/>
          <w:sz w:val="26"/>
          <w:szCs w:val="26"/>
        </w:rPr>
        <w:t xml:space="preserve"> </w:t>
      </w:r>
      <w:r>
        <w:rPr>
          <w:rFonts w:ascii="Times New Roman" w:eastAsia="Calibri" w:hAnsi="Times New Roman" w:cs="Times New Roman"/>
          <w:sz w:val="26"/>
          <w:szCs w:val="26"/>
        </w:rPr>
        <w:t xml:space="preserve"> </w:t>
      </w:r>
      <w:r w:rsidRPr="00686444">
        <w:rPr>
          <w:rFonts w:ascii="Times New Roman" w:eastAsia="Calibri" w:hAnsi="Times New Roman" w:cs="Times New Roman"/>
          <w:sz w:val="26"/>
          <w:szCs w:val="26"/>
        </w:rPr>
        <w:t xml:space="preserve">ainsi que de l’Institut National de Statistique (INS) </w:t>
      </w:r>
      <w:r>
        <w:rPr>
          <w:rFonts w:ascii="Times New Roman" w:eastAsia="Calibri" w:hAnsi="Times New Roman" w:cs="Times New Roman"/>
          <w:sz w:val="26"/>
          <w:szCs w:val="26"/>
        </w:rPr>
        <w:t>en</w:t>
      </w:r>
      <w:r w:rsidRPr="00686444">
        <w:rPr>
          <w:rFonts w:ascii="Times New Roman" w:eastAsia="Calibri" w:hAnsi="Times New Roman" w:cs="Times New Roman"/>
          <w:sz w:val="26"/>
          <w:szCs w:val="26"/>
        </w:rPr>
        <w:t xml:space="preserve"> ce qui concerne les données démographiques (populations scolarisables consolidées à partir des données de l’enquête MICS2015). Ces données couvrent l</w:t>
      </w:r>
      <w:r>
        <w:rPr>
          <w:rFonts w:ascii="Times New Roman" w:eastAsia="Calibri" w:hAnsi="Times New Roman" w:cs="Times New Roman"/>
          <w:sz w:val="26"/>
          <w:szCs w:val="26"/>
        </w:rPr>
        <w:t>a</w:t>
      </w:r>
      <w:r w:rsidRPr="00686444">
        <w:rPr>
          <w:rFonts w:ascii="Times New Roman" w:eastAsia="Calibri" w:hAnsi="Times New Roman" w:cs="Times New Roman"/>
          <w:sz w:val="26"/>
          <w:szCs w:val="26"/>
        </w:rPr>
        <w:t xml:space="preserve"> période allant de Décembre 2015 à </w:t>
      </w:r>
      <w:r>
        <w:rPr>
          <w:rFonts w:ascii="Times New Roman" w:eastAsia="Calibri" w:hAnsi="Times New Roman" w:cs="Times New Roman"/>
          <w:sz w:val="26"/>
          <w:szCs w:val="26"/>
        </w:rPr>
        <w:t>Février</w:t>
      </w:r>
      <w:r w:rsidRPr="00686444">
        <w:rPr>
          <w:rFonts w:ascii="Times New Roman" w:eastAsia="Calibri" w:hAnsi="Times New Roman" w:cs="Times New Roman"/>
          <w:sz w:val="26"/>
          <w:szCs w:val="26"/>
        </w:rPr>
        <w:t xml:space="preserve"> 202</w:t>
      </w:r>
      <w:r>
        <w:rPr>
          <w:rFonts w:ascii="Times New Roman" w:eastAsia="Calibri" w:hAnsi="Times New Roman" w:cs="Times New Roman"/>
          <w:sz w:val="26"/>
          <w:szCs w:val="26"/>
        </w:rPr>
        <w:t>4</w:t>
      </w:r>
      <w:r w:rsidRPr="00686444">
        <w:rPr>
          <w:rFonts w:ascii="Times New Roman" w:eastAsia="Calibri" w:hAnsi="Times New Roman" w:cs="Times New Roman"/>
          <w:sz w:val="26"/>
          <w:szCs w:val="26"/>
        </w:rPr>
        <w:t xml:space="preserve">. </w:t>
      </w:r>
    </w:p>
    <w:p w14:paraId="791E27D9" w14:textId="06588256" w:rsidR="006025CC" w:rsidRDefault="006025CC" w:rsidP="006025CC">
      <w:pPr>
        <w:ind w:right="-567" w:firstLine="1418"/>
        <w:jc w:val="both"/>
        <w:rPr>
          <w:rFonts w:ascii="Times New Roman" w:eastAsia="Calibri" w:hAnsi="Times New Roman" w:cs="Times New Roman"/>
          <w:sz w:val="26"/>
          <w:szCs w:val="26"/>
        </w:rPr>
      </w:pPr>
      <w:r>
        <w:rPr>
          <w:rFonts w:ascii="Times New Roman" w:eastAsia="Calibri" w:hAnsi="Times New Roman" w:cs="Times New Roman"/>
          <w:sz w:val="26"/>
          <w:szCs w:val="26"/>
        </w:rPr>
        <w:t>L’</w:t>
      </w:r>
      <w:r w:rsidRPr="00686444">
        <w:rPr>
          <w:rFonts w:ascii="Times New Roman" w:eastAsia="Calibri" w:hAnsi="Times New Roman" w:cs="Times New Roman"/>
          <w:sz w:val="26"/>
          <w:szCs w:val="26"/>
        </w:rPr>
        <w:t xml:space="preserve">étude s’est focalisée sur deux </w:t>
      </w:r>
      <w:r w:rsidRPr="006025CC">
        <w:rPr>
          <w:rFonts w:ascii="Times New Roman" w:eastAsia="Calibri" w:hAnsi="Times New Roman" w:cs="Times New Roman"/>
          <w:sz w:val="26"/>
          <w:szCs w:val="26"/>
          <w:highlight w:val="yellow"/>
        </w:rPr>
        <w:t xml:space="preserve">unités </w:t>
      </w:r>
      <w:r w:rsidRPr="006025CC">
        <w:rPr>
          <w:rFonts w:ascii="Times New Roman" w:eastAsia="Calibri" w:hAnsi="Times New Roman" w:cs="Times New Roman"/>
          <w:sz w:val="26"/>
          <w:szCs w:val="26"/>
          <w:highlight w:val="yellow"/>
        </w:rPr>
        <w:t>statistiques :</w:t>
      </w:r>
      <w:r w:rsidRPr="006025CC">
        <w:rPr>
          <w:rFonts w:ascii="Times New Roman" w:eastAsia="Calibri" w:hAnsi="Times New Roman" w:cs="Times New Roman"/>
          <w:sz w:val="26"/>
          <w:szCs w:val="26"/>
          <w:highlight w:val="yellow"/>
        </w:rPr>
        <w:t xml:space="preserve"> «la Sous-division éducationnelle (Sous-</w:t>
      </w:r>
      <w:proofErr w:type="spellStart"/>
      <w:r w:rsidRPr="006025CC">
        <w:rPr>
          <w:rFonts w:ascii="Times New Roman" w:eastAsia="Calibri" w:hAnsi="Times New Roman" w:cs="Times New Roman"/>
          <w:sz w:val="26"/>
          <w:szCs w:val="26"/>
          <w:highlight w:val="yellow"/>
        </w:rPr>
        <w:t>Proved</w:t>
      </w:r>
      <w:proofErr w:type="spellEnd"/>
      <w:proofErr w:type="gramStart"/>
      <w:r w:rsidRPr="006025CC">
        <w:rPr>
          <w:rFonts w:ascii="Times New Roman" w:eastAsia="Calibri" w:hAnsi="Times New Roman" w:cs="Times New Roman"/>
          <w:sz w:val="26"/>
          <w:szCs w:val="26"/>
          <w:highlight w:val="yellow"/>
        </w:rPr>
        <w:t>)»</w:t>
      </w:r>
      <w:proofErr w:type="gramEnd"/>
      <w:r w:rsidRPr="006025CC">
        <w:rPr>
          <w:rFonts w:ascii="Times New Roman" w:eastAsia="Calibri" w:hAnsi="Times New Roman" w:cs="Times New Roman"/>
          <w:sz w:val="26"/>
          <w:szCs w:val="26"/>
          <w:highlight w:val="yellow"/>
        </w:rPr>
        <w:t xml:space="preserve"> et « la Province». Il s’agit essentiellement des d</w:t>
      </w:r>
      <w:r w:rsidRPr="00686444">
        <w:rPr>
          <w:rFonts w:ascii="Times New Roman" w:eastAsia="Calibri" w:hAnsi="Times New Roman" w:cs="Times New Roman"/>
          <w:sz w:val="26"/>
          <w:szCs w:val="26"/>
        </w:rPr>
        <w:t>onnées issues du recensement scolaire et universitaire bien qu’elle</w:t>
      </w:r>
      <w:r>
        <w:rPr>
          <w:rFonts w:ascii="Times New Roman" w:eastAsia="Calibri" w:hAnsi="Times New Roman" w:cs="Times New Roman"/>
          <w:sz w:val="26"/>
          <w:szCs w:val="26"/>
        </w:rPr>
        <w:t>s</w:t>
      </w:r>
      <w:r w:rsidRPr="00686444">
        <w:rPr>
          <w:rFonts w:ascii="Times New Roman" w:eastAsia="Calibri" w:hAnsi="Times New Roman" w:cs="Times New Roman"/>
          <w:sz w:val="26"/>
          <w:szCs w:val="26"/>
        </w:rPr>
        <w:t xml:space="preserve"> évoque</w:t>
      </w:r>
      <w:r>
        <w:rPr>
          <w:rFonts w:ascii="Times New Roman" w:eastAsia="Calibri" w:hAnsi="Times New Roman" w:cs="Times New Roman"/>
          <w:sz w:val="26"/>
          <w:szCs w:val="26"/>
        </w:rPr>
        <w:t>nt</w:t>
      </w:r>
      <w:r w:rsidRPr="00686444">
        <w:rPr>
          <w:rFonts w:ascii="Times New Roman" w:eastAsia="Calibri" w:hAnsi="Times New Roman" w:cs="Times New Roman"/>
          <w:sz w:val="26"/>
          <w:szCs w:val="26"/>
        </w:rPr>
        <w:t xml:space="preserve"> </w:t>
      </w:r>
      <w:r>
        <w:rPr>
          <w:rFonts w:ascii="Times New Roman" w:eastAsia="Calibri" w:hAnsi="Times New Roman" w:cs="Times New Roman"/>
          <w:sz w:val="26"/>
          <w:szCs w:val="26"/>
        </w:rPr>
        <w:t>également</w:t>
      </w:r>
      <w:r w:rsidRPr="00686444">
        <w:rPr>
          <w:rFonts w:ascii="Times New Roman" w:eastAsia="Calibri" w:hAnsi="Times New Roman" w:cs="Times New Roman"/>
          <w:sz w:val="26"/>
          <w:szCs w:val="26"/>
        </w:rPr>
        <w:t xml:space="preserve"> celle</w:t>
      </w:r>
      <w:r>
        <w:rPr>
          <w:rFonts w:ascii="Times New Roman" w:eastAsia="Calibri" w:hAnsi="Times New Roman" w:cs="Times New Roman"/>
          <w:sz w:val="26"/>
          <w:szCs w:val="26"/>
        </w:rPr>
        <w:t>s</w:t>
      </w:r>
      <w:r w:rsidRPr="00686444">
        <w:rPr>
          <w:rFonts w:ascii="Times New Roman" w:eastAsia="Calibri" w:hAnsi="Times New Roman" w:cs="Times New Roman"/>
          <w:sz w:val="26"/>
          <w:szCs w:val="26"/>
        </w:rPr>
        <w:t xml:space="preserve"> de l’enquête MICS20</w:t>
      </w:r>
      <w:r>
        <w:rPr>
          <w:rFonts w:ascii="Times New Roman" w:eastAsia="Calibri" w:hAnsi="Times New Roman" w:cs="Times New Roman"/>
          <w:sz w:val="26"/>
          <w:szCs w:val="26"/>
        </w:rPr>
        <w:t>18</w:t>
      </w:r>
      <w:r w:rsidRPr="006025CC">
        <w:rPr>
          <w:rFonts w:ascii="Times New Roman" w:eastAsia="Calibri" w:hAnsi="Times New Roman" w:cs="Times New Roman"/>
          <w:sz w:val="26"/>
          <w:szCs w:val="26"/>
          <w:highlight w:val="red"/>
        </w:rPr>
        <w:t xml:space="preserve">. </w:t>
      </w:r>
      <w:r w:rsidRPr="006025CC">
        <w:rPr>
          <w:rFonts w:ascii="Times New Roman" w:eastAsia="Calibri" w:hAnsi="Times New Roman" w:cs="Times New Roman"/>
          <w:sz w:val="26"/>
          <w:szCs w:val="26"/>
          <w:highlight w:val="red"/>
        </w:rPr>
        <w:t>(</w:t>
      </w:r>
      <w:proofErr w:type="gramStart"/>
      <w:r w:rsidRPr="006025CC">
        <w:rPr>
          <w:rFonts w:ascii="Times New Roman" w:eastAsia="Calibri" w:hAnsi="Times New Roman" w:cs="Times New Roman"/>
          <w:sz w:val="26"/>
          <w:szCs w:val="26"/>
          <w:highlight w:val="red"/>
        </w:rPr>
        <w:t>la</w:t>
      </w:r>
      <w:proofErr w:type="gramEnd"/>
      <w:r w:rsidRPr="006025CC">
        <w:rPr>
          <w:rFonts w:ascii="Times New Roman" w:eastAsia="Calibri" w:hAnsi="Times New Roman" w:cs="Times New Roman"/>
          <w:sz w:val="26"/>
          <w:szCs w:val="26"/>
          <w:highlight w:val="red"/>
        </w:rPr>
        <w:t xml:space="preserve"> sous-division éducationnelle peut être une commune ou un groupe des quartier dans une commune ou encore un territoire, pour le cas des provinces)</w:t>
      </w:r>
    </w:p>
    <w:p w14:paraId="14EB9B22" w14:textId="77777777" w:rsidR="006025CC" w:rsidRPr="00686444" w:rsidRDefault="006025CC" w:rsidP="006025CC">
      <w:pPr>
        <w:ind w:right="-567" w:firstLine="1418"/>
        <w:jc w:val="both"/>
        <w:rPr>
          <w:rFonts w:ascii="Times New Roman" w:eastAsia="Calibri" w:hAnsi="Times New Roman" w:cs="Times New Roman"/>
          <w:sz w:val="26"/>
          <w:szCs w:val="26"/>
        </w:rPr>
      </w:pPr>
      <w:r w:rsidRPr="00686444">
        <w:rPr>
          <w:rFonts w:ascii="Times New Roman" w:eastAsia="Calibri" w:hAnsi="Times New Roman" w:cs="Times New Roman"/>
          <w:sz w:val="26"/>
          <w:szCs w:val="26"/>
        </w:rPr>
        <w:t xml:space="preserve">En effet, l’exploitation de ces deux unités statistiques préconise </w:t>
      </w:r>
      <w:r w:rsidRPr="00545ABA">
        <w:rPr>
          <w:rFonts w:ascii="Times New Roman" w:eastAsia="Calibri" w:hAnsi="Times New Roman" w:cs="Times New Roman"/>
          <w:b/>
          <w:sz w:val="26"/>
          <w:szCs w:val="26"/>
        </w:rPr>
        <w:t xml:space="preserve">une approche </w:t>
      </w:r>
      <w:proofErr w:type="gramStart"/>
      <w:r w:rsidRPr="00545ABA">
        <w:rPr>
          <w:rFonts w:ascii="Times New Roman" w:eastAsia="Calibri" w:hAnsi="Times New Roman" w:cs="Times New Roman"/>
          <w:b/>
          <w:sz w:val="26"/>
          <w:szCs w:val="26"/>
        </w:rPr>
        <w:t>analytique</w:t>
      </w:r>
      <w:proofErr w:type="gramEnd"/>
      <w:r w:rsidRPr="00545ABA">
        <w:rPr>
          <w:rFonts w:ascii="Times New Roman" w:eastAsia="Calibri" w:hAnsi="Times New Roman" w:cs="Times New Roman"/>
          <w:b/>
          <w:sz w:val="26"/>
          <w:szCs w:val="26"/>
        </w:rPr>
        <w:t xml:space="preserve"> de bases des données</w:t>
      </w:r>
      <w:r w:rsidRPr="00686444">
        <w:rPr>
          <w:rFonts w:ascii="Times New Roman" w:eastAsia="Calibri" w:hAnsi="Times New Roman" w:cs="Times New Roman"/>
          <w:sz w:val="26"/>
          <w:szCs w:val="26"/>
        </w:rPr>
        <w:t xml:space="preserve"> issues de deux Ministères en charge de l’éducation </w:t>
      </w:r>
      <w:r>
        <w:rPr>
          <w:rFonts w:ascii="Times New Roman" w:eastAsia="Calibri" w:hAnsi="Times New Roman" w:cs="Times New Roman"/>
          <w:sz w:val="26"/>
          <w:szCs w:val="26"/>
        </w:rPr>
        <w:t xml:space="preserve">formelle </w:t>
      </w:r>
      <w:r w:rsidRPr="00686444">
        <w:rPr>
          <w:rFonts w:ascii="Times New Roman" w:eastAsia="Calibri" w:hAnsi="Times New Roman" w:cs="Times New Roman"/>
          <w:sz w:val="26"/>
          <w:szCs w:val="26"/>
        </w:rPr>
        <w:t xml:space="preserve">en RDC. La première est celle </w:t>
      </w:r>
      <w:proofErr w:type="gramStart"/>
      <w:r w:rsidRPr="00686444">
        <w:rPr>
          <w:rFonts w:ascii="Times New Roman" w:eastAsia="Calibri" w:hAnsi="Times New Roman" w:cs="Times New Roman"/>
          <w:sz w:val="26"/>
          <w:szCs w:val="26"/>
        </w:rPr>
        <w:t>du  Ministère</w:t>
      </w:r>
      <w:proofErr w:type="gramEnd"/>
      <w:r w:rsidRPr="00686444">
        <w:rPr>
          <w:rFonts w:ascii="Times New Roman" w:eastAsia="Calibri" w:hAnsi="Times New Roman" w:cs="Times New Roman"/>
          <w:sz w:val="26"/>
          <w:szCs w:val="26"/>
        </w:rPr>
        <w:t xml:space="preserve"> de l’EDU-NC qui aligne </w:t>
      </w:r>
      <w:r>
        <w:rPr>
          <w:rFonts w:ascii="Times New Roman" w:eastAsia="Calibri" w:hAnsi="Times New Roman" w:cs="Times New Roman"/>
          <w:sz w:val="26"/>
          <w:szCs w:val="26"/>
        </w:rPr>
        <w:t>662</w:t>
      </w:r>
      <w:r w:rsidRPr="00686444">
        <w:rPr>
          <w:rFonts w:ascii="Times New Roman" w:eastAsia="Calibri" w:hAnsi="Times New Roman" w:cs="Times New Roman"/>
          <w:sz w:val="26"/>
          <w:szCs w:val="26"/>
        </w:rPr>
        <w:t xml:space="preserve"> Sous-Divisions éducationnelles, reparties dans les 60 provinces éducationnelles (PROVED) avec 70.077 Ecoles primaires dont 59.588 du public pour l’année scolaire 2023-2024. La deuxième est celle du Ministère de l’Enseignement Supérieur et Universitaires qui présentent ses 1.243 </w:t>
      </w:r>
      <w:r>
        <w:rPr>
          <w:rFonts w:ascii="Times New Roman" w:eastAsia="Calibri" w:hAnsi="Times New Roman" w:cs="Times New Roman"/>
          <w:sz w:val="26"/>
          <w:szCs w:val="26"/>
        </w:rPr>
        <w:t>é</w:t>
      </w:r>
      <w:r w:rsidRPr="00686444">
        <w:rPr>
          <w:rFonts w:ascii="Times New Roman" w:eastAsia="Calibri" w:hAnsi="Times New Roman" w:cs="Times New Roman"/>
          <w:sz w:val="26"/>
          <w:szCs w:val="26"/>
        </w:rPr>
        <w:t>tablissements de l’année académique 2019-2020 r</w:t>
      </w:r>
      <w:r>
        <w:rPr>
          <w:rFonts w:ascii="Times New Roman" w:eastAsia="Calibri" w:hAnsi="Times New Roman" w:cs="Times New Roman"/>
          <w:sz w:val="26"/>
          <w:szCs w:val="26"/>
        </w:rPr>
        <w:t>é</w:t>
      </w:r>
      <w:r w:rsidRPr="00686444">
        <w:rPr>
          <w:rFonts w:ascii="Times New Roman" w:eastAsia="Calibri" w:hAnsi="Times New Roman" w:cs="Times New Roman"/>
          <w:sz w:val="26"/>
          <w:szCs w:val="26"/>
        </w:rPr>
        <w:t>partis dans les 145 Territoires repartis dans les 26 provinces administratives de la République avec ses 98 Villes, 620 Communes, 474 Secteurs et 263 Chefferies. </w:t>
      </w:r>
    </w:p>
    <w:p w14:paraId="2DAB1F06" w14:textId="77777777" w:rsidR="006025CC" w:rsidRPr="00686444" w:rsidRDefault="006025CC" w:rsidP="006025CC">
      <w:pPr>
        <w:spacing w:line="240" w:lineRule="auto"/>
        <w:ind w:right="-567" w:firstLine="1418"/>
        <w:jc w:val="both"/>
        <w:rPr>
          <w:rFonts w:ascii="Times New Roman" w:eastAsia="Calibri" w:hAnsi="Times New Roman" w:cs="Times New Roman"/>
          <w:sz w:val="26"/>
          <w:szCs w:val="26"/>
        </w:rPr>
      </w:pPr>
      <w:r w:rsidRPr="00686444">
        <w:rPr>
          <w:rFonts w:ascii="Times New Roman" w:eastAsia="Calibri" w:hAnsi="Times New Roman" w:cs="Times New Roman"/>
          <w:sz w:val="26"/>
          <w:szCs w:val="26"/>
        </w:rPr>
        <w:t>Ainsi, les données de la DIGE qui concerne</w:t>
      </w:r>
      <w:r>
        <w:rPr>
          <w:rFonts w:ascii="Times New Roman" w:eastAsia="Calibri" w:hAnsi="Times New Roman" w:cs="Times New Roman"/>
          <w:sz w:val="26"/>
          <w:szCs w:val="26"/>
        </w:rPr>
        <w:t>nt</w:t>
      </w:r>
      <w:r w:rsidRPr="00686444">
        <w:rPr>
          <w:rFonts w:ascii="Times New Roman" w:eastAsia="Calibri" w:hAnsi="Times New Roman" w:cs="Times New Roman"/>
          <w:sz w:val="26"/>
          <w:szCs w:val="26"/>
        </w:rPr>
        <w:t xml:space="preserve"> les populations scolarisées ne sont autre que les statistiques relatives aux quatre (4) paramètres clés du système éducatif, à savoir : l’école, la classe, l’élève et l’enseignant. Des données </w:t>
      </w:r>
      <w:r>
        <w:rPr>
          <w:rFonts w:ascii="Times New Roman" w:eastAsia="Calibri" w:hAnsi="Times New Roman" w:cs="Times New Roman"/>
          <w:sz w:val="26"/>
          <w:szCs w:val="26"/>
        </w:rPr>
        <w:t xml:space="preserve">rendues </w:t>
      </w:r>
      <w:r w:rsidRPr="00686444">
        <w:rPr>
          <w:rFonts w:ascii="Times New Roman" w:eastAsia="Calibri" w:hAnsi="Times New Roman" w:cs="Times New Roman"/>
          <w:sz w:val="26"/>
          <w:szCs w:val="26"/>
        </w:rPr>
        <w:t>dispo</w:t>
      </w:r>
      <w:r>
        <w:rPr>
          <w:rFonts w:ascii="Times New Roman" w:eastAsia="Calibri" w:hAnsi="Times New Roman" w:cs="Times New Roman"/>
          <w:sz w:val="26"/>
          <w:szCs w:val="26"/>
        </w:rPr>
        <w:t>nibles</w:t>
      </w:r>
      <w:r w:rsidRPr="00686444">
        <w:rPr>
          <w:rFonts w:ascii="Times New Roman" w:eastAsia="Calibri" w:hAnsi="Times New Roman" w:cs="Times New Roman"/>
          <w:sz w:val="26"/>
          <w:szCs w:val="26"/>
        </w:rPr>
        <w:t xml:space="preserve"> grâce à une Collecte rapide des données organisée par les responsables de la DIGE au mois d’octobre 2023 dans les </w:t>
      </w:r>
      <w:r>
        <w:rPr>
          <w:rFonts w:ascii="Times New Roman" w:eastAsia="Calibri" w:hAnsi="Times New Roman" w:cs="Times New Roman"/>
          <w:sz w:val="26"/>
          <w:szCs w:val="26"/>
        </w:rPr>
        <w:t>662</w:t>
      </w:r>
      <w:r w:rsidRPr="00686444">
        <w:rPr>
          <w:rFonts w:ascii="Times New Roman" w:eastAsia="Calibri" w:hAnsi="Times New Roman" w:cs="Times New Roman"/>
          <w:sz w:val="26"/>
          <w:szCs w:val="26"/>
        </w:rPr>
        <w:t xml:space="preserve"> Sous-divisions éducationnelles du pays, reparties dans les 60 provinces éducationnelles. Des résultats obtenus grâce aux méthodes et techniques d’analyses multicritères, corrélationnelles et économétriques</w:t>
      </w:r>
      <w:r>
        <w:rPr>
          <w:rFonts w:ascii="Times New Roman" w:eastAsia="Calibri" w:hAnsi="Times New Roman" w:cs="Times New Roman"/>
          <w:sz w:val="26"/>
          <w:szCs w:val="26"/>
        </w:rPr>
        <w:t xml:space="preserve"> simples au moyen de l’outil Excel</w:t>
      </w:r>
      <w:r w:rsidRPr="00686444">
        <w:rPr>
          <w:rFonts w:ascii="Times New Roman" w:eastAsia="Calibri" w:hAnsi="Times New Roman" w:cs="Times New Roman"/>
          <w:sz w:val="26"/>
          <w:szCs w:val="26"/>
        </w:rPr>
        <w:t>.</w:t>
      </w:r>
    </w:p>
    <w:p w14:paraId="18D20173" w14:textId="77777777" w:rsidR="006025CC" w:rsidRDefault="006025CC" w:rsidP="006025CC">
      <w:pPr>
        <w:spacing w:line="240" w:lineRule="auto"/>
        <w:ind w:right="-567" w:firstLine="1418"/>
        <w:jc w:val="both"/>
        <w:rPr>
          <w:rFonts w:ascii="Times New Roman" w:eastAsia="Calibri" w:hAnsi="Times New Roman" w:cs="Times New Roman"/>
          <w:sz w:val="26"/>
          <w:szCs w:val="26"/>
        </w:rPr>
      </w:pPr>
      <w:r w:rsidRPr="00686444">
        <w:rPr>
          <w:rFonts w:ascii="Times New Roman" w:eastAsia="Calibri" w:hAnsi="Times New Roman" w:cs="Times New Roman"/>
          <w:sz w:val="26"/>
          <w:szCs w:val="26"/>
        </w:rPr>
        <w:t xml:space="preserve">Hors mis ces bases des données, l’étude fait recourt aux données des </w:t>
      </w:r>
      <w:r>
        <w:rPr>
          <w:rFonts w:ascii="Times New Roman" w:eastAsia="Calibri" w:hAnsi="Times New Roman" w:cs="Times New Roman"/>
          <w:sz w:val="26"/>
          <w:szCs w:val="26"/>
        </w:rPr>
        <w:t>Annuaires S</w:t>
      </w:r>
      <w:r w:rsidRPr="00686444">
        <w:rPr>
          <w:rFonts w:ascii="Times New Roman" w:eastAsia="Calibri" w:hAnsi="Times New Roman" w:cs="Times New Roman"/>
          <w:sz w:val="26"/>
          <w:szCs w:val="26"/>
        </w:rPr>
        <w:t>tatistiques de l’</w:t>
      </w:r>
      <w:r>
        <w:rPr>
          <w:rFonts w:ascii="Times New Roman" w:eastAsia="Calibri" w:hAnsi="Times New Roman" w:cs="Times New Roman"/>
          <w:sz w:val="26"/>
          <w:szCs w:val="26"/>
        </w:rPr>
        <w:t>Institut National de Statistiques (</w:t>
      </w:r>
      <w:r w:rsidRPr="00686444">
        <w:rPr>
          <w:rFonts w:ascii="Times New Roman" w:eastAsia="Calibri" w:hAnsi="Times New Roman" w:cs="Times New Roman"/>
          <w:sz w:val="26"/>
          <w:szCs w:val="26"/>
        </w:rPr>
        <w:t>INS</w:t>
      </w:r>
      <w:r>
        <w:rPr>
          <w:rFonts w:ascii="Times New Roman" w:eastAsia="Calibri" w:hAnsi="Times New Roman" w:cs="Times New Roman"/>
          <w:sz w:val="26"/>
          <w:szCs w:val="26"/>
        </w:rPr>
        <w:t>), du Ministère de l’Education Nationale et Nouvelle Citoyenneté (</w:t>
      </w:r>
      <w:r w:rsidRPr="00686444">
        <w:rPr>
          <w:rFonts w:ascii="Times New Roman" w:eastAsia="Calibri" w:hAnsi="Times New Roman" w:cs="Times New Roman"/>
          <w:sz w:val="26"/>
          <w:szCs w:val="26"/>
        </w:rPr>
        <w:t>EDU-NC</w:t>
      </w:r>
      <w:r>
        <w:rPr>
          <w:rFonts w:ascii="Times New Roman" w:eastAsia="Calibri" w:hAnsi="Times New Roman" w:cs="Times New Roman"/>
          <w:sz w:val="26"/>
          <w:szCs w:val="26"/>
        </w:rPr>
        <w:t>)</w:t>
      </w:r>
      <w:r w:rsidRPr="00686444">
        <w:rPr>
          <w:rFonts w:ascii="Times New Roman" w:eastAsia="Calibri" w:hAnsi="Times New Roman" w:cs="Times New Roman"/>
          <w:sz w:val="26"/>
          <w:szCs w:val="26"/>
        </w:rPr>
        <w:t xml:space="preserve"> </w:t>
      </w:r>
      <w:r>
        <w:rPr>
          <w:rFonts w:ascii="Times New Roman" w:eastAsia="Calibri" w:hAnsi="Times New Roman" w:cs="Times New Roman"/>
          <w:sz w:val="26"/>
          <w:szCs w:val="26"/>
        </w:rPr>
        <w:t xml:space="preserve">produit par la </w:t>
      </w:r>
      <w:r w:rsidRPr="00686444">
        <w:rPr>
          <w:rFonts w:ascii="Times New Roman" w:eastAsia="Calibri" w:hAnsi="Times New Roman" w:cs="Times New Roman"/>
          <w:sz w:val="26"/>
          <w:szCs w:val="26"/>
        </w:rPr>
        <w:t>DIGE</w:t>
      </w:r>
      <w:r>
        <w:rPr>
          <w:rFonts w:ascii="Times New Roman" w:eastAsia="Calibri" w:hAnsi="Times New Roman" w:cs="Times New Roman"/>
          <w:sz w:val="26"/>
          <w:szCs w:val="26"/>
        </w:rPr>
        <w:t>/EPST</w:t>
      </w:r>
      <w:r w:rsidRPr="00686444">
        <w:rPr>
          <w:rFonts w:ascii="Times New Roman" w:eastAsia="Calibri" w:hAnsi="Times New Roman" w:cs="Times New Roman"/>
          <w:sz w:val="26"/>
          <w:szCs w:val="26"/>
        </w:rPr>
        <w:t xml:space="preserve"> et de </w:t>
      </w:r>
      <w:r>
        <w:rPr>
          <w:rFonts w:ascii="Times New Roman" w:eastAsia="Calibri" w:hAnsi="Times New Roman" w:cs="Times New Roman"/>
          <w:sz w:val="26"/>
          <w:szCs w:val="26"/>
        </w:rPr>
        <w:t xml:space="preserve">celle du Ministère de l’Enseignement Supérieur et Universitaire à travers la </w:t>
      </w:r>
      <w:r w:rsidRPr="00686444">
        <w:rPr>
          <w:rFonts w:ascii="Times New Roman" w:eastAsia="Calibri" w:hAnsi="Times New Roman" w:cs="Times New Roman"/>
          <w:sz w:val="26"/>
          <w:szCs w:val="26"/>
        </w:rPr>
        <w:t xml:space="preserve"> DEP/ESU, des Etudes  documentaires  tels que les contrats des projets, les rapports de la revue annuelle de performance </w:t>
      </w:r>
      <w:r>
        <w:rPr>
          <w:rFonts w:ascii="Times New Roman" w:eastAsia="Calibri" w:hAnsi="Times New Roman" w:cs="Times New Roman"/>
          <w:sz w:val="26"/>
          <w:szCs w:val="26"/>
        </w:rPr>
        <w:t xml:space="preserve">de l’Education (RAP </w:t>
      </w:r>
      <w:r w:rsidRPr="00686444">
        <w:rPr>
          <w:rFonts w:ascii="Times New Roman" w:eastAsia="Calibri" w:hAnsi="Times New Roman" w:cs="Times New Roman"/>
          <w:sz w:val="26"/>
          <w:szCs w:val="26"/>
        </w:rPr>
        <w:t>2023 et 2024</w:t>
      </w:r>
      <w:r>
        <w:rPr>
          <w:rFonts w:ascii="Times New Roman" w:eastAsia="Calibri" w:hAnsi="Times New Roman" w:cs="Times New Roman"/>
          <w:sz w:val="26"/>
          <w:szCs w:val="26"/>
        </w:rPr>
        <w:t>)</w:t>
      </w:r>
      <w:r w:rsidRPr="00686444">
        <w:rPr>
          <w:rFonts w:ascii="Times New Roman" w:eastAsia="Calibri" w:hAnsi="Times New Roman" w:cs="Times New Roman"/>
          <w:sz w:val="26"/>
          <w:szCs w:val="26"/>
        </w:rPr>
        <w:t xml:space="preserve">, le rapport de la collecte des données </w:t>
      </w:r>
      <w:proofErr w:type="spellStart"/>
      <w:r w:rsidRPr="00686444">
        <w:rPr>
          <w:rFonts w:ascii="Times New Roman" w:eastAsia="Calibri" w:hAnsi="Times New Roman" w:cs="Times New Roman"/>
          <w:sz w:val="26"/>
          <w:szCs w:val="26"/>
        </w:rPr>
        <w:t>Géo-spatiales</w:t>
      </w:r>
      <w:proofErr w:type="spellEnd"/>
      <w:r w:rsidRPr="00686444">
        <w:rPr>
          <w:rFonts w:ascii="Times New Roman" w:eastAsia="Calibri" w:hAnsi="Times New Roman" w:cs="Times New Roman"/>
          <w:sz w:val="26"/>
          <w:szCs w:val="26"/>
        </w:rPr>
        <w:t xml:space="preserve"> des bureaux gestionnaires et des établissements scolaires (</w:t>
      </w:r>
      <w:r>
        <w:rPr>
          <w:rFonts w:ascii="Times New Roman" w:eastAsia="Calibri" w:hAnsi="Times New Roman" w:cs="Times New Roman"/>
          <w:sz w:val="26"/>
          <w:szCs w:val="26"/>
        </w:rPr>
        <w:t>lors de la Géolocalisation de l118753 Etablissement avec leurs coordonnées géographiques</w:t>
      </w:r>
      <w:r w:rsidRPr="00686444">
        <w:rPr>
          <w:rFonts w:ascii="Times New Roman" w:eastAsia="Calibri" w:hAnsi="Times New Roman" w:cs="Times New Roman"/>
          <w:sz w:val="26"/>
          <w:szCs w:val="26"/>
        </w:rPr>
        <w:t xml:space="preserve">).    </w:t>
      </w:r>
    </w:p>
    <w:p w14:paraId="4B8E4B34" w14:textId="77777777" w:rsidR="006025CC" w:rsidRPr="00995813" w:rsidRDefault="006025CC" w:rsidP="006025CC">
      <w:pPr>
        <w:keepNext/>
        <w:keepLines/>
        <w:spacing w:after="120" w:line="240" w:lineRule="auto"/>
        <w:ind w:right="-567"/>
        <w:outlineLvl w:val="0"/>
        <w:rPr>
          <w:rFonts w:ascii="Times New Roman" w:eastAsia="Times New Roman" w:hAnsi="Times New Roman" w:cs="Times New Roman"/>
          <w:b/>
          <w:bCs/>
          <w:sz w:val="28"/>
          <w:szCs w:val="28"/>
        </w:rPr>
      </w:pPr>
      <w:bookmarkStart w:id="8" w:name="_Toc183498320"/>
      <w:r w:rsidRPr="00995813">
        <w:rPr>
          <w:rFonts w:ascii="Times New Roman" w:eastAsia="Times New Roman" w:hAnsi="Times New Roman" w:cs="Times New Roman"/>
          <w:b/>
          <w:bCs/>
          <w:sz w:val="28"/>
          <w:szCs w:val="28"/>
        </w:rPr>
        <w:lastRenderedPageBreak/>
        <w:t>0.</w:t>
      </w:r>
      <w:r>
        <w:rPr>
          <w:rFonts w:ascii="Times New Roman" w:eastAsia="Times New Roman" w:hAnsi="Times New Roman" w:cs="Times New Roman"/>
          <w:b/>
          <w:bCs/>
          <w:sz w:val="28"/>
          <w:szCs w:val="28"/>
        </w:rPr>
        <w:t>6</w:t>
      </w:r>
      <w:r w:rsidRPr="00995813">
        <w:rPr>
          <w:rFonts w:ascii="Times New Roman" w:eastAsia="Times New Roman" w:hAnsi="Times New Roman" w:cs="Times New Roman"/>
          <w:b/>
          <w:bCs/>
          <w:sz w:val="28"/>
          <w:szCs w:val="28"/>
        </w:rPr>
        <w:t>.2. METHODOLOGIE</w:t>
      </w:r>
      <w:bookmarkEnd w:id="8"/>
    </w:p>
    <w:p w14:paraId="2CE7ED19" w14:textId="77777777" w:rsidR="006025CC" w:rsidRPr="005650C2" w:rsidRDefault="006025CC" w:rsidP="006025CC">
      <w:pPr>
        <w:ind w:right="-567"/>
        <w:jc w:val="both"/>
        <w:rPr>
          <w:rFonts w:ascii="Times New Roman" w:eastAsia="Calibri" w:hAnsi="Times New Roman" w:cs="Times New Roman"/>
          <w:sz w:val="2"/>
          <w:szCs w:val="26"/>
        </w:rPr>
      </w:pPr>
    </w:p>
    <w:p w14:paraId="587F9E70" w14:textId="77777777" w:rsidR="006025CC" w:rsidRDefault="006025CC" w:rsidP="006025CC">
      <w:pPr>
        <w:ind w:right="-567"/>
        <w:jc w:val="both"/>
        <w:rPr>
          <w:rFonts w:ascii="Times New Roman" w:eastAsia="Calibri" w:hAnsi="Times New Roman" w:cs="Times New Roman"/>
          <w:sz w:val="26"/>
          <w:szCs w:val="26"/>
        </w:rPr>
      </w:pPr>
      <w:r>
        <w:rPr>
          <w:rFonts w:ascii="Times New Roman" w:eastAsia="Calibri" w:hAnsi="Times New Roman" w:cs="Times New Roman"/>
          <w:sz w:val="26"/>
          <w:szCs w:val="26"/>
        </w:rPr>
        <w:t>On retiendra que</w:t>
      </w:r>
      <w:r w:rsidRPr="00686444">
        <w:rPr>
          <w:rFonts w:ascii="Times New Roman" w:eastAsia="Calibri" w:hAnsi="Times New Roman" w:cs="Times New Roman"/>
          <w:sz w:val="26"/>
          <w:szCs w:val="26"/>
        </w:rPr>
        <w:t xml:space="preserve"> cette étude ne fait </w:t>
      </w:r>
      <w:r>
        <w:rPr>
          <w:rFonts w:ascii="Times New Roman" w:eastAsia="Calibri" w:hAnsi="Times New Roman" w:cs="Times New Roman"/>
          <w:sz w:val="26"/>
          <w:szCs w:val="26"/>
        </w:rPr>
        <w:t xml:space="preserve">pas </w:t>
      </w:r>
      <w:r w:rsidRPr="00686444">
        <w:rPr>
          <w:rFonts w:ascii="Times New Roman" w:eastAsia="Calibri" w:hAnsi="Times New Roman" w:cs="Times New Roman"/>
          <w:sz w:val="26"/>
          <w:szCs w:val="26"/>
        </w:rPr>
        <w:t xml:space="preserve">abstraction </w:t>
      </w:r>
      <w:r>
        <w:rPr>
          <w:rFonts w:ascii="Times New Roman" w:eastAsia="Calibri" w:hAnsi="Times New Roman" w:cs="Times New Roman"/>
          <w:sz w:val="26"/>
          <w:szCs w:val="26"/>
        </w:rPr>
        <w:t>en</w:t>
      </w:r>
      <w:r w:rsidRPr="00686444">
        <w:rPr>
          <w:rFonts w:ascii="Times New Roman" w:eastAsia="Calibri" w:hAnsi="Times New Roman" w:cs="Times New Roman"/>
          <w:sz w:val="26"/>
          <w:szCs w:val="26"/>
        </w:rPr>
        <w:t xml:space="preserve"> aucune méthode d’échantillonnage, bien au contraire, les données sont analysée</w:t>
      </w:r>
      <w:r>
        <w:rPr>
          <w:rFonts w:ascii="Times New Roman" w:eastAsia="Calibri" w:hAnsi="Times New Roman" w:cs="Times New Roman"/>
          <w:sz w:val="26"/>
          <w:szCs w:val="26"/>
        </w:rPr>
        <w:t>s</w:t>
      </w:r>
      <w:r w:rsidRPr="00686444">
        <w:rPr>
          <w:rFonts w:ascii="Times New Roman" w:eastAsia="Calibri" w:hAnsi="Times New Roman" w:cs="Times New Roman"/>
          <w:sz w:val="26"/>
          <w:szCs w:val="26"/>
        </w:rPr>
        <w:t xml:space="preserve"> dans leurs </w:t>
      </w:r>
      <w:r>
        <w:rPr>
          <w:rFonts w:ascii="Times New Roman" w:eastAsia="Calibri" w:hAnsi="Times New Roman" w:cs="Times New Roman"/>
          <w:sz w:val="26"/>
          <w:szCs w:val="26"/>
        </w:rPr>
        <w:t xml:space="preserve">champs </w:t>
      </w:r>
      <w:r w:rsidRPr="00686444">
        <w:rPr>
          <w:rFonts w:ascii="Times New Roman" w:eastAsia="Calibri" w:hAnsi="Times New Roman" w:cs="Times New Roman"/>
          <w:sz w:val="26"/>
          <w:szCs w:val="26"/>
        </w:rPr>
        <w:t xml:space="preserve">globaux.  </w:t>
      </w:r>
    </w:p>
    <w:p w14:paraId="32EE1E08" w14:textId="77777777" w:rsidR="006025CC" w:rsidRPr="00995813" w:rsidRDefault="006025CC" w:rsidP="006025CC">
      <w:pPr>
        <w:spacing w:after="160" w:line="240" w:lineRule="auto"/>
        <w:jc w:val="both"/>
        <w:rPr>
          <w:rFonts w:ascii="Times New Roman" w:eastAsia="Calibri" w:hAnsi="Times New Roman" w:cs="Times New Roman"/>
          <w:kern w:val="2"/>
          <w:sz w:val="26"/>
          <w:szCs w:val="26"/>
          <w14:ligatures w14:val="standardContextual"/>
        </w:rPr>
      </w:pPr>
      <w:r w:rsidRPr="006D523D">
        <w:rPr>
          <w:rFonts w:ascii="Times New Roman" w:eastAsia="Calibri" w:hAnsi="Times New Roman" w:cs="Times New Roman"/>
          <w:sz w:val="26"/>
          <w:szCs w:val="26"/>
        </w:rPr>
        <w:t xml:space="preserve">En réponse aux questions de la problématique, </w:t>
      </w:r>
      <w:r>
        <w:rPr>
          <w:rFonts w:ascii="Times New Roman" w:eastAsia="Calibri" w:hAnsi="Times New Roman" w:cs="Times New Roman"/>
          <w:sz w:val="26"/>
          <w:szCs w:val="26"/>
        </w:rPr>
        <w:t>cinq (5</w:t>
      </w:r>
      <w:r w:rsidRPr="006D523D">
        <w:rPr>
          <w:rFonts w:ascii="Times New Roman" w:eastAsia="Calibri" w:hAnsi="Times New Roman" w:cs="Times New Roman"/>
          <w:sz w:val="26"/>
          <w:szCs w:val="26"/>
        </w:rPr>
        <w:t>) critères ont été définis, dont trois (3) pour évaluer l’impact de la gratuité et deux (2) pour étudier les forces et faiblesse du système d’implantation des établissements éducatifs dans le pays</w:t>
      </w:r>
      <w:r>
        <w:rPr>
          <w:rFonts w:ascii="Times New Roman" w:eastAsia="Calibri" w:hAnsi="Times New Roman" w:cs="Times New Roman"/>
          <w:sz w:val="26"/>
          <w:szCs w:val="26"/>
        </w:rPr>
        <w:t xml:space="preserve">. </w:t>
      </w:r>
      <w:r w:rsidRPr="006D523D">
        <w:rPr>
          <w:rFonts w:ascii="Times New Roman" w:eastAsia="Calibri" w:hAnsi="Times New Roman" w:cs="Times New Roman"/>
          <w:sz w:val="26"/>
          <w:szCs w:val="26"/>
        </w:rPr>
        <w:t xml:space="preserve"> </w:t>
      </w:r>
      <w:r>
        <w:rPr>
          <w:rFonts w:ascii="Times New Roman" w:eastAsia="Calibri" w:hAnsi="Times New Roman" w:cs="Times New Roman"/>
          <w:sz w:val="26"/>
          <w:szCs w:val="26"/>
        </w:rPr>
        <w:t>U</w:t>
      </w:r>
      <w:r w:rsidRPr="006D523D">
        <w:rPr>
          <w:rFonts w:ascii="Times New Roman" w:eastAsia="Calibri" w:hAnsi="Times New Roman" w:cs="Times New Roman"/>
          <w:sz w:val="26"/>
          <w:szCs w:val="26"/>
        </w:rPr>
        <w:t xml:space="preserve">n examen de la cartographie des établissements d’enseignement primaire, secondaire, supérieur et universitaires </w:t>
      </w:r>
      <w:r>
        <w:rPr>
          <w:rFonts w:ascii="Times New Roman" w:eastAsia="Calibri" w:hAnsi="Times New Roman" w:cs="Times New Roman"/>
          <w:sz w:val="26"/>
          <w:szCs w:val="26"/>
        </w:rPr>
        <w:t xml:space="preserve">a été fait </w:t>
      </w:r>
      <w:r w:rsidRPr="006D523D">
        <w:rPr>
          <w:rFonts w:ascii="Times New Roman" w:eastAsia="Calibri" w:hAnsi="Times New Roman" w:cs="Times New Roman"/>
          <w:sz w:val="26"/>
          <w:szCs w:val="26"/>
        </w:rPr>
        <w:t>avec un aperçu sur le profil infranational de</w:t>
      </w:r>
      <w:r>
        <w:rPr>
          <w:rFonts w:ascii="Times New Roman" w:eastAsia="Calibri" w:hAnsi="Times New Roman" w:cs="Times New Roman"/>
          <w:sz w:val="26"/>
          <w:szCs w:val="26"/>
        </w:rPr>
        <w:t>s</w:t>
      </w:r>
      <w:r w:rsidRPr="006D523D">
        <w:rPr>
          <w:rFonts w:ascii="Times New Roman" w:eastAsia="Calibri" w:hAnsi="Times New Roman" w:cs="Times New Roman"/>
          <w:sz w:val="26"/>
          <w:szCs w:val="26"/>
        </w:rPr>
        <w:t xml:space="preserve"> risques, menaces et de</w:t>
      </w:r>
      <w:r>
        <w:rPr>
          <w:rFonts w:ascii="Times New Roman" w:eastAsia="Calibri" w:hAnsi="Times New Roman" w:cs="Times New Roman"/>
          <w:sz w:val="26"/>
          <w:szCs w:val="26"/>
        </w:rPr>
        <w:t>s</w:t>
      </w:r>
      <w:r w:rsidRPr="00995813">
        <w:rPr>
          <w:rFonts w:ascii="Times New Roman" w:eastAsia="Calibri" w:hAnsi="Times New Roman" w:cs="Times New Roman"/>
          <w:kern w:val="2"/>
          <w:sz w:val="26"/>
          <w:szCs w:val="26"/>
          <w14:ligatures w14:val="standardContextual"/>
        </w:rPr>
        <w:t xml:space="preserve"> opportunités de développement de chaque province ou territoire en rapport avec la demande et l’offre de l’éducation</w:t>
      </w:r>
      <w:r>
        <w:rPr>
          <w:rFonts w:ascii="Times New Roman" w:eastAsia="Calibri" w:hAnsi="Times New Roman" w:cs="Times New Roman"/>
          <w:kern w:val="2"/>
          <w:sz w:val="26"/>
          <w:szCs w:val="26"/>
          <w14:ligatures w14:val="standardContextual"/>
        </w:rPr>
        <w:t xml:space="preserve">. Tout ceci concourt à un seul but, </w:t>
      </w:r>
      <w:proofErr w:type="gramStart"/>
      <w:r>
        <w:rPr>
          <w:rFonts w:ascii="Times New Roman" w:eastAsia="Calibri" w:hAnsi="Times New Roman" w:cs="Times New Roman"/>
          <w:kern w:val="2"/>
          <w:sz w:val="26"/>
          <w:szCs w:val="26"/>
          <w14:ligatures w14:val="standardContextual"/>
        </w:rPr>
        <w:t xml:space="preserve">celui </w:t>
      </w:r>
      <w:r w:rsidRPr="00995813">
        <w:rPr>
          <w:rFonts w:ascii="Times New Roman" w:eastAsia="Calibri" w:hAnsi="Times New Roman" w:cs="Times New Roman"/>
          <w:kern w:val="2"/>
          <w:sz w:val="26"/>
          <w:szCs w:val="26"/>
          <w14:ligatures w14:val="standardContextual"/>
        </w:rPr>
        <w:t xml:space="preserve"> </w:t>
      </w:r>
      <w:r w:rsidRPr="00995813">
        <w:rPr>
          <w:rFonts w:ascii="Times New Roman" w:eastAsia="Calibri" w:hAnsi="Times New Roman" w:cs="Times New Roman"/>
          <w:iCs/>
          <w:kern w:val="2"/>
          <w:sz w:val="26"/>
          <w:szCs w:val="26"/>
          <w14:ligatures w14:val="standardContextual"/>
        </w:rPr>
        <w:t>de</w:t>
      </w:r>
      <w:proofErr w:type="gramEnd"/>
      <w:r w:rsidRPr="00995813">
        <w:rPr>
          <w:rFonts w:ascii="Times New Roman" w:eastAsia="Calibri" w:hAnsi="Times New Roman" w:cs="Times New Roman"/>
          <w:iCs/>
          <w:kern w:val="2"/>
          <w:sz w:val="26"/>
          <w:szCs w:val="26"/>
          <w14:ligatures w14:val="standardContextual"/>
        </w:rPr>
        <w:t xml:space="preserve"> proposer </w:t>
      </w:r>
      <w:r w:rsidRPr="00995813">
        <w:rPr>
          <w:rFonts w:ascii="Times New Roman" w:eastAsia="Calibri" w:hAnsi="Times New Roman" w:cs="Times New Roman"/>
          <w:b/>
          <w:iCs/>
          <w:kern w:val="2"/>
          <w:sz w:val="26"/>
          <w:szCs w:val="26"/>
          <w14:ligatures w14:val="standardContextual"/>
        </w:rPr>
        <w:t>une feuille de route pour l’élaboration d’une Carte Scolaire et Universitaire dans le contexte de l’Eduction Sensible aux Crises en RDC</w:t>
      </w:r>
      <w:r>
        <w:rPr>
          <w:rFonts w:ascii="Times New Roman" w:eastAsia="Calibri" w:hAnsi="Times New Roman" w:cs="Times New Roman"/>
          <w:b/>
          <w:iCs/>
          <w:kern w:val="2"/>
          <w:sz w:val="26"/>
          <w:szCs w:val="26"/>
          <w14:ligatures w14:val="standardContextual"/>
        </w:rPr>
        <w:t xml:space="preserve"> selon les </w:t>
      </w:r>
      <w:r w:rsidRPr="00995813">
        <w:rPr>
          <w:rFonts w:ascii="Times New Roman" w:eastAsia="Calibri" w:hAnsi="Times New Roman" w:cs="Times New Roman"/>
          <w:kern w:val="2"/>
          <w:sz w:val="26"/>
          <w:szCs w:val="26"/>
          <w14:ligatures w14:val="standardContextual"/>
        </w:rPr>
        <w:t xml:space="preserve"> critères</w:t>
      </w:r>
      <w:r>
        <w:rPr>
          <w:rFonts w:ascii="Times New Roman" w:eastAsia="Calibri" w:hAnsi="Times New Roman" w:cs="Times New Roman"/>
          <w:kern w:val="2"/>
          <w:sz w:val="26"/>
          <w:szCs w:val="26"/>
          <w14:ligatures w14:val="standardContextual"/>
        </w:rPr>
        <w:t xml:space="preserve"> suivants </w:t>
      </w:r>
      <w:r w:rsidRPr="00995813">
        <w:rPr>
          <w:rFonts w:ascii="Times New Roman" w:eastAsia="Calibri" w:hAnsi="Times New Roman" w:cs="Times New Roman"/>
          <w:kern w:val="2"/>
          <w:sz w:val="26"/>
          <w:szCs w:val="26"/>
          <w14:ligatures w14:val="standardContextual"/>
        </w:rPr>
        <w:t xml:space="preserve">: </w:t>
      </w:r>
    </w:p>
    <w:p w14:paraId="7402EF98" w14:textId="77777777" w:rsidR="006025CC" w:rsidRPr="006D523D" w:rsidRDefault="006025CC" w:rsidP="006025CC">
      <w:pPr>
        <w:numPr>
          <w:ilvl w:val="0"/>
          <w:numId w:val="3"/>
        </w:numPr>
        <w:spacing w:after="160" w:line="259" w:lineRule="auto"/>
        <w:ind w:left="426"/>
        <w:contextualSpacing/>
        <w:jc w:val="both"/>
        <w:rPr>
          <w:rFonts w:ascii="Times New Roman" w:eastAsia="Calibri" w:hAnsi="Times New Roman" w:cs="Times New Roman"/>
          <w:kern w:val="2"/>
          <w:sz w:val="25"/>
          <w:szCs w:val="25"/>
          <w14:ligatures w14:val="standardContextual"/>
        </w:rPr>
      </w:pPr>
      <w:r w:rsidRPr="006D523D">
        <w:rPr>
          <w:rFonts w:ascii="Times New Roman" w:eastAsia="Calibri" w:hAnsi="Times New Roman" w:cs="Times New Roman"/>
          <w:b/>
          <w:i/>
          <w:iCs/>
          <w:color w:val="002060"/>
          <w:kern w:val="2"/>
          <w:sz w:val="25"/>
          <w:szCs w:val="25"/>
          <w:u w:val="single"/>
          <w14:ligatures w14:val="standardContextual"/>
        </w:rPr>
        <w:t>Critère 1</w:t>
      </w:r>
      <w:r w:rsidRPr="006D523D">
        <w:rPr>
          <w:rFonts w:ascii="Times New Roman" w:eastAsia="Calibri" w:hAnsi="Times New Roman" w:cs="Times New Roman"/>
          <w:color w:val="002060"/>
          <w:kern w:val="2"/>
          <w:sz w:val="25"/>
          <w:szCs w:val="25"/>
          <w14:ligatures w14:val="standardContextual"/>
        </w:rPr>
        <w:t> </w:t>
      </w:r>
      <w:r w:rsidRPr="006D523D">
        <w:rPr>
          <w:rFonts w:ascii="Times New Roman" w:eastAsia="Calibri" w:hAnsi="Times New Roman" w:cs="Times New Roman"/>
          <w:kern w:val="2"/>
          <w:sz w:val="25"/>
          <w:szCs w:val="25"/>
          <w14:ligatures w14:val="standardContextual"/>
        </w:rPr>
        <w:t>: la proportion des écoles primaires publiques, pour mesurer l’impact de la mise en œuvre de la réforme de la gratuité au niveau des sous-divisions afin de déceler les entités non encore bénéficiaires ;</w:t>
      </w:r>
    </w:p>
    <w:p w14:paraId="2FAEA07E" w14:textId="77777777" w:rsidR="006025CC" w:rsidRPr="006D523D" w:rsidRDefault="006025CC" w:rsidP="006025CC">
      <w:pPr>
        <w:numPr>
          <w:ilvl w:val="0"/>
          <w:numId w:val="3"/>
        </w:numPr>
        <w:spacing w:after="160" w:line="259" w:lineRule="auto"/>
        <w:ind w:left="426"/>
        <w:contextualSpacing/>
        <w:jc w:val="both"/>
        <w:rPr>
          <w:rFonts w:ascii="Times New Roman" w:eastAsia="Calibri" w:hAnsi="Times New Roman" w:cs="Times New Roman"/>
          <w:kern w:val="2"/>
          <w:sz w:val="25"/>
          <w:szCs w:val="25"/>
          <w14:ligatures w14:val="standardContextual"/>
        </w:rPr>
      </w:pPr>
      <w:r w:rsidRPr="006D523D">
        <w:rPr>
          <w:rFonts w:ascii="Times New Roman" w:eastAsia="Calibri" w:hAnsi="Times New Roman" w:cs="Times New Roman"/>
          <w:b/>
          <w:i/>
          <w:iCs/>
          <w:color w:val="002060"/>
          <w:kern w:val="2"/>
          <w:sz w:val="25"/>
          <w:szCs w:val="25"/>
          <w:u w:val="single"/>
          <w14:ligatures w14:val="standardContextual"/>
        </w:rPr>
        <w:t>Critère 2</w:t>
      </w:r>
      <w:r w:rsidRPr="006D523D">
        <w:rPr>
          <w:rFonts w:ascii="Times New Roman" w:eastAsia="Calibri" w:hAnsi="Times New Roman" w:cs="Times New Roman"/>
          <w:b/>
          <w:i/>
          <w:color w:val="002060"/>
          <w:kern w:val="2"/>
          <w:sz w:val="25"/>
          <w:szCs w:val="25"/>
          <w:u w:val="single"/>
          <w14:ligatures w14:val="standardContextual"/>
        </w:rPr>
        <w:t> :</w:t>
      </w:r>
      <w:r w:rsidRPr="006D523D">
        <w:rPr>
          <w:rFonts w:ascii="Times New Roman" w:eastAsia="Calibri" w:hAnsi="Times New Roman" w:cs="Times New Roman"/>
          <w:color w:val="002060"/>
          <w:kern w:val="2"/>
          <w:sz w:val="25"/>
          <w:szCs w:val="25"/>
          <w14:ligatures w14:val="standardContextual"/>
        </w:rPr>
        <w:t xml:space="preserve"> </w:t>
      </w:r>
      <w:r w:rsidRPr="006D523D">
        <w:rPr>
          <w:rFonts w:ascii="Times New Roman" w:eastAsia="Calibri" w:hAnsi="Times New Roman" w:cs="Times New Roman"/>
          <w:kern w:val="2"/>
          <w:sz w:val="25"/>
          <w:szCs w:val="25"/>
          <w14:ligatures w14:val="standardContextual"/>
        </w:rPr>
        <w:t xml:space="preserve">le ratio élèves/classe, pour jauger les effets induits de la gratuité sur la qualité de l’enseignement afin de mettre en évidence les entités ayant des classes </w:t>
      </w:r>
      <w:r>
        <w:rPr>
          <w:rFonts w:ascii="Times New Roman" w:eastAsia="Calibri" w:hAnsi="Times New Roman" w:cs="Times New Roman"/>
          <w:kern w:val="2"/>
          <w:sz w:val="25"/>
          <w:szCs w:val="25"/>
          <w14:ligatures w14:val="standardContextual"/>
        </w:rPr>
        <w:t>Pléthore</w:t>
      </w:r>
      <w:r w:rsidRPr="006D523D">
        <w:rPr>
          <w:rFonts w:ascii="Times New Roman" w:eastAsia="Calibri" w:hAnsi="Times New Roman" w:cs="Times New Roman"/>
          <w:kern w:val="2"/>
          <w:sz w:val="25"/>
          <w:szCs w:val="25"/>
          <w14:ligatures w14:val="standardContextual"/>
        </w:rPr>
        <w:t>s ;</w:t>
      </w:r>
    </w:p>
    <w:p w14:paraId="594FC86E" w14:textId="77777777" w:rsidR="006025CC" w:rsidRPr="006D523D" w:rsidRDefault="006025CC" w:rsidP="006025CC">
      <w:pPr>
        <w:numPr>
          <w:ilvl w:val="0"/>
          <w:numId w:val="3"/>
        </w:numPr>
        <w:spacing w:after="160" w:line="259" w:lineRule="auto"/>
        <w:ind w:left="426"/>
        <w:contextualSpacing/>
        <w:jc w:val="both"/>
        <w:rPr>
          <w:rFonts w:ascii="Times New Roman" w:eastAsia="Calibri" w:hAnsi="Times New Roman" w:cs="Times New Roman"/>
          <w:kern w:val="2"/>
          <w:sz w:val="25"/>
          <w:szCs w:val="25"/>
          <w14:ligatures w14:val="standardContextual"/>
        </w:rPr>
      </w:pPr>
      <w:r w:rsidRPr="006D523D">
        <w:rPr>
          <w:rFonts w:ascii="Times New Roman" w:eastAsia="Calibri" w:hAnsi="Times New Roman" w:cs="Times New Roman"/>
          <w:b/>
          <w:i/>
          <w:iCs/>
          <w:color w:val="002060"/>
          <w:kern w:val="2"/>
          <w:sz w:val="25"/>
          <w:szCs w:val="25"/>
          <w:u w:val="single"/>
          <w14:ligatures w14:val="standardContextual"/>
        </w:rPr>
        <w:t>Critère 3</w:t>
      </w:r>
      <w:r w:rsidRPr="006D523D">
        <w:rPr>
          <w:rFonts w:ascii="Times New Roman" w:eastAsia="Calibri" w:hAnsi="Times New Roman" w:cs="Times New Roman"/>
          <w:b/>
          <w:color w:val="002060"/>
          <w:kern w:val="2"/>
          <w:sz w:val="25"/>
          <w:szCs w:val="25"/>
          <w:u w:val="single"/>
          <w14:ligatures w14:val="standardContextual"/>
        </w:rPr>
        <w:t> :</w:t>
      </w:r>
      <w:r w:rsidRPr="006D523D">
        <w:rPr>
          <w:rFonts w:ascii="Times New Roman" w:eastAsia="Calibri" w:hAnsi="Times New Roman" w:cs="Times New Roman"/>
          <w:color w:val="002060"/>
          <w:kern w:val="2"/>
          <w:sz w:val="25"/>
          <w:szCs w:val="25"/>
          <w14:ligatures w14:val="standardContextual"/>
        </w:rPr>
        <w:t xml:space="preserve"> </w:t>
      </w:r>
      <w:r w:rsidRPr="006D523D">
        <w:rPr>
          <w:rFonts w:ascii="Times New Roman" w:eastAsia="Calibri" w:hAnsi="Times New Roman" w:cs="Times New Roman"/>
          <w:kern w:val="2"/>
          <w:sz w:val="25"/>
          <w:szCs w:val="25"/>
          <w14:ligatures w14:val="standardContextual"/>
        </w:rPr>
        <w:t>le nombre des enseignantes nouvelles unités (NU) et non-payés (NP) dans les 662 sous-divisions éducationnelles du pays pour apprécier la persistance du personnel enseignant en situation de non payement.</w:t>
      </w:r>
    </w:p>
    <w:p w14:paraId="64C908D0" w14:textId="77777777" w:rsidR="006025CC" w:rsidRPr="006D523D" w:rsidRDefault="006025CC" w:rsidP="006025CC">
      <w:pPr>
        <w:numPr>
          <w:ilvl w:val="0"/>
          <w:numId w:val="3"/>
        </w:numPr>
        <w:spacing w:after="160" w:line="259" w:lineRule="auto"/>
        <w:ind w:left="426"/>
        <w:contextualSpacing/>
        <w:jc w:val="both"/>
        <w:rPr>
          <w:rFonts w:ascii="Times New Roman" w:eastAsia="Calibri" w:hAnsi="Times New Roman" w:cs="Times New Roman"/>
          <w:i/>
          <w:iCs/>
          <w:kern w:val="2"/>
          <w:sz w:val="25"/>
          <w:szCs w:val="25"/>
          <w14:ligatures w14:val="standardContextual"/>
        </w:rPr>
      </w:pPr>
      <w:r w:rsidRPr="006D523D">
        <w:rPr>
          <w:rFonts w:ascii="Times New Roman" w:eastAsia="Calibri" w:hAnsi="Times New Roman" w:cs="Times New Roman"/>
          <w:b/>
          <w:i/>
          <w:iCs/>
          <w:color w:val="002060"/>
          <w:kern w:val="2"/>
          <w:sz w:val="25"/>
          <w:szCs w:val="25"/>
          <w:u w:val="single"/>
          <w14:ligatures w14:val="standardContextual"/>
        </w:rPr>
        <w:t>Critère 4 :</w:t>
      </w:r>
      <w:r w:rsidRPr="006D523D">
        <w:rPr>
          <w:rFonts w:ascii="Times New Roman" w:eastAsia="Calibri" w:hAnsi="Times New Roman" w:cs="Times New Roman"/>
          <w:i/>
          <w:iCs/>
          <w:color w:val="002060"/>
          <w:kern w:val="2"/>
          <w:sz w:val="25"/>
          <w:szCs w:val="25"/>
          <w14:ligatures w14:val="standardContextual"/>
        </w:rPr>
        <w:t xml:space="preserve"> </w:t>
      </w:r>
      <w:r w:rsidRPr="006D523D">
        <w:rPr>
          <w:rFonts w:ascii="Times New Roman" w:eastAsia="Calibri" w:hAnsi="Times New Roman" w:cs="Times New Roman"/>
          <w:kern w:val="2"/>
          <w:sz w:val="25"/>
          <w:szCs w:val="25"/>
          <w14:ligatures w14:val="standardContextual"/>
        </w:rPr>
        <w:t xml:space="preserve">Proportion de salles de classes construites en Paille ou feuillage et en Terre battue selon leurs états. Ainsi, pour apprécier les conditions d’apprentissage, et l’environnement </w:t>
      </w:r>
      <w:proofErr w:type="gramStart"/>
      <w:r w:rsidRPr="006D523D">
        <w:rPr>
          <w:rFonts w:ascii="Times New Roman" w:eastAsia="Calibri" w:hAnsi="Times New Roman" w:cs="Times New Roman"/>
          <w:kern w:val="2"/>
          <w:sz w:val="25"/>
          <w:szCs w:val="25"/>
          <w14:ligatures w14:val="standardContextual"/>
        </w:rPr>
        <w:t>scolaire  en</w:t>
      </w:r>
      <w:proofErr w:type="gramEnd"/>
      <w:r w:rsidRPr="006D523D">
        <w:rPr>
          <w:rFonts w:ascii="Times New Roman" w:eastAsia="Calibri" w:hAnsi="Times New Roman" w:cs="Times New Roman"/>
          <w:kern w:val="2"/>
          <w:sz w:val="25"/>
          <w:szCs w:val="25"/>
          <w14:ligatures w14:val="standardContextual"/>
        </w:rPr>
        <w:t xml:space="preserve"> rapport avec la nature et état de salles de classes.</w:t>
      </w:r>
    </w:p>
    <w:p w14:paraId="0F640023" w14:textId="77777777" w:rsidR="006025CC" w:rsidRPr="006D523D" w:rsidRDefault="006025CC" w:rsidP="006025CC">
      <w:pPr>
        <w:spacing w:after="160" w:line="259" w:lineRule="auto"/>
        <w:ind w:left="426"/>
        <w:contextualSpacing/>
        <w:jc w:val="both"/>
        <w:rPr>
          <w:rFonts w:ascii="Times New Roman" w:eastAsia="Calibri" w:hAnsi="Times New Roman" w:cs="Times New Roman"/>
          <w:iCs/>
          <w:kern w:val="2"/>
          <w:sz w:val="8"/>
          <w:szCs w:val="25"/>
          <w14:ligatures w14:val="standardContextual"/>
        </w:rPr>
      </w:pPr>
    </w:p>
    <w:p w14:paraId="0A65F9C3" w14:textId="77777777" w:rsidR="006025CC" w:rsidRPr="006D523D" w:rsidRDefault="006025CC" w:rsidP="006025CC">
      <w:pPr>
        <w:numPr>
          <w:ilvl w:val="0"/>
          <w:numId w:val="3"/>
        </w:numPr>
        <w:spacing w:after="160" w:line="259" w:lineRule="auto"/>
        <w:ind w:left="426"/>
        <w:contextualSpacing/>
        <w:jc w:val="both"/>
        <w:rPr>
          <w:rFonts w:ascii="Times New Roman" w:eastAsia="Calibri" w:hAnsi="Times New Roman" w:cs="Times New Roman"/>
          <w:i/>
          <w:iCs/>
          <w:kern w:val="2"/>
          <w:sz w:val="25"/>
          <w:szCs w:val="25"/>
          <w14:ligatures w14:val="standardContextual"/>
        </w:rPr>
      </w:pPr>
      <w:r w:rsidRPr="006D523D">
        <w:rPr>
          <w:rFonts w:ascii="Times New Roman" w:eastAsia="Calibri" w:hAnsi="Times New Roman" w:cs="Times New Roman"/>
          <w:b/>
          <w:i/>
          <w:iCs/>
          <w:color w:val="002060"/>
          <w:kern w:val="2"/>
          <w:sz w:val="25"/>
          <w:szCs w:val="25"/>
          <w:u w:val="single"/>
          <w14:ligatures w14:val="standardContextual"/>
        </w:rPr>
        <w:t>Critère 5 :</w:t>
      </w:r>
      <w:r w:rsidRPr="006D523D">
        <w:rPr>
          <w:rFonts w:ascii="Times New Roman" w:eastAsia="Calibri" w:hAnsi="Times New Roman" w:cs="Times New Roman"/>
          <w:i/>
          <w:iCs/>
          <w:color w:val="002060"/>
          <w:kern w:val="2"/>
          <w:sz w:val="25"/>
          <w:szCs w:val="25"/>
          <w14:ligatures w14:val="standardContextual"/>
        </w:rPr>
        <w:t xml:space="preserve"> </w:t>
      </w:r>
      <w:r w:rsidRPr="006D523D">
        <w:rPr>
          <w:rFonts w:ascii="Times New Roman" w:eastAsia="Calibri" w:hAnsi="Times New Roman" w:cs="Times New Roman"/>
          <w:kern w:val="2"/>
          <w:sz w:val="25"/>
          <w:szCs w:val="25"/>
          <w14:ligatures w14:val="standardContextual"/>
        </w:rPr>
        <w:t>Proportion des salles de cours au Primaire détruites/occupées suite aux conflits armés et ethniques ou encore spoliées par des individus malveillants.</w:t>
      </w:r>
    </w:p>
    <w:p w14:paraId="052B666A" w14:textId="77777777" w:rsidR="006025CC" w:rsidRPr="006D523D" w:rsidRDefault="006025CC" w:rsidP="006025CC">
      <w:pPr>
        <w:spacing w:after="160" w:line="259" w:lineRule="auto"/>
        <w:contextualSpacing/>
        <w:jc w:val="both"/>
        <w:rPr>
          <w:rFonts w:ascii="Times New Roman" w:eastAsia="Calibri" w:hAnsi="Times New Roman" w:cs="Times New Roman"/>
          <w:kern w:val="2"/>
          <w:sz w:val="12"/>
          <w:szCs w:val="25"/>
          <w14:ligatures w14:val="standardContextual"/>
        </w:rPr>
      </w:pPr>
    </w:p>
    <w:p w14:paraId="6D04A94D" w14:textId="77777777" w:rsidR="006025CC" w:rsidRDefault="006025CC" w:rsidP="006025CC">
      <w:pPr>
        <w:spacing w:after="160" w:line="240" w:lineRule="auto"/>
        <w:jc w:val="both"/>
        <w:rPr>
          <w:rFonts w:ascii="Times New Roman" w:eastAsia="Calibri" w:hAnsi="Times New Roman" w:cs="Times New Roman"/>
          <w:kern w:val="2"/>
          <w:sz w:val="25"/>
          <w:szCs w:val="25"/>
          <w14:ligatures w14:val="standardContextual"/>
        </w:rPr>
      </w:pPr>
      <w:r w:rsidRPr="006D523D">
        <w:rPr>
          <w:rFonts w:ascii="Times New Roman" w:eastAsia="Calibri" w:hAnsi="Times New Roman" w:cs="Times New Roman"/>
          <w:kern w:val="2"/>
          <w:sz w:val="25"/>
          <w:szCs w:val="25"/>
          <w14:ligatures w14:val="standardContextual"/>
        </w:rPr>
        <w:t xml:space="preserve">Et pour y parvenir, </w:t>
      </w:r>
      <w:r>
        <w:rPr>
          <w:rFonts w:ascii="Times New Roman" w:eastAsia="Calibri" w:hAnsi="Times New Roman" w:cs="Times New Roman"/>
          <w:kern w:val="2"/>
          <w:sz w:val="25"/>
          <w:szCs w:val="25"/>
          <w14:ligatures w14:val="standardContextual"/>
        </w:rPr>
        <w:t xml:space="preserve">les </w:t>
      </w:r>
      <w:r w:rsidRPr="006D523D">
        <w:rPr>
          <w:rFonts w:ascii="Times New Roman" w:eastAsia="Calibri" w:hAnsi="Times New Roman" w:cs="Times New Roman"/>
          <w:kern w:val="2"/>
          <w:sz w:val="25"/>
          <w:szCs w:val="25"/>
          <w14:ligatures w14:val="standardContextual"/>
        </w:rPr>
        <w:t xml:space="preserve">deux approches méthodologiques </w:t>
      </w:r>
      <w:r>
        <w:rPr>
          <w:rFonts w:ascii="Times New Roman" w:eastAsia="Calibri" w:hAnsi="Times New Roman" w:cs="Times New Roman"/>
          <w:kern w:val="2"/>
          <w:sz w:val="25"/>
          <w:szCs w:val="25"/>
          <w14:ligatures w14:val="standardContextual"/>
        </w:rPr>
        <w:t xml:space="preserve">quantitative et qualitative </w:t>
      </w:r>
      <w:r w:rsidRPr="006D523D">
        <w:rPr>
          <w:rFonts w:ascii="Times New Roman" w:eastAsia="Calibri" w:hAnsi="Times New Roman" w:cs="Times New Roman"/>
          <w:kern w:val="2"/>
          <w:sz w:val="25"/>
          <w:szCs w:val="25"/>
          <w14:ligatures w14:val="standardContextual"/>
        </w:rPr>
        <w:t>ont été utilisées.</w:t>
      </w:r>
    </w:p>
    <w:p w14:paraId="66DFE309" w14:textId="77777777" w:rsidR="006025CC" w:rsidRDefault="006025CC" w:rsidP="006025CC">
      <w:pPr>
        <w:spacing w:after="160" w:line="240" w:lineRule="auto"/>
        <w:jc w:val="both"/>
        <w:rPr>
          <w:rFonts w:ascii="Times New Roman" w:eastAsia="Calibri" w:hAnsi="Times New Roman" w:cs="Times New Roman"/>
          <w:kern w:val="2"/>
          <w:sz w:val="25"/>
          <w:szCs w:val="25"/>
          <w14:ligatures w14:val="standardContextual"/>
        </w:rPr>
      </w:pPr>
    </w:p>
    <w:p w14:paraId="3615B80C" w14:textId="77777777" w:rsidR="006025CC" w:rsidRPr="006D523D" w:rsidRDefault="006025CC" w:rsidP="006025CC">
      <w:pPr>
        <w:spacing w:after="160" w:line="240" w:lineRule="auto"/>
        <w:jc w:val="both"/>
        <w:rPr>
          <w:rFonts w:ascii="Times New Roman" w:eastAsia="Calibri" w:hAnsi="Times New Roman" w:cs="Times New Roman"/>
          <w:b/>
          <w:kern w:val="2"/>
          <w:sz w:val="2"/>
          <w:szCs w:val="26"/>
          <w:lang w:val="fr-CD"/>
          <w14:shadow w14:blurRad="50800" w14:dist="38100" w14:dir="2700000" w14:sx="100000" w14:sy="100000" w14:kx="0" w14:ky="0" w14:algn="tl">
            <w14:srgbClr w14:val="000000">
              <w14:alpha w14:val="60000"/>
            </w14:srgbClr>
          </w14:shadow>
          <w14:ligatures w14:val="standardContextual"/>
        </w:rPr>
      </w:pPr>
    </w:p>
    <w:p w14:paraId="7A426DC9" w14:textId="77777777" w:rsidR="006025CC" w:rsidRDefault="006025CC" w:rsidP="006025CC">
      <w:pPr>
        <w:pStyle w:val="Paragraphedeliste"/>
        <w:numPr>
          <w:ilvl w:val="3"/>
          <w:numId w:val="10"/>
        </w:numPr>
        <w:spacing w:after="160" w:line="259" w:lineRule="auto"/>
        <w:ind w:right="-567"/>
        <w:rPr>
          <w:rFonts w:ascii="Times New Roman" w:eastAsia="Calibri" w:hAnsi="Times New Roman" w:cs="Times New Roman"/>
          <w:b/>
          <w:sz w:val="26"/>
          <w:szCs w:val="26"/>
        </w:rPr>
      </w:pPr>
      <w:r w:rsidRPr="00D031D0">
        <w:rPr>
          <w:rFonts w:ascii="Times New Roman" w:eastAsia="Calibri" w:hAnsi="Times New Roman" w:cs="Times New Roman"/>
          <w:b/>
          <w:sz w:val="26"/>
          <w:szCs w:val="26"/>
        </w:rPr>
        <w:t>Méthode qualitative</w:t>
      </w:r>
    </w:p>
    <w:p w14:paraId="617AB885" w14:textId="77777777" w:rsidR="006025CC" w:rsidRPr="00252EEF" w:rsidRDefault="006025CC" w:rsidP="006025CC">
      <w:pPr>
        <w:pStyle w:val="Paragraphedeliste"/>
        <w:spacing w:after="160" w:line="259" w:lineRule="auto"/>
        <w:ind w:left="284" w:right="-567"/>
        <w:rPr>
          <w:rFonts w:ascii="Times New Roman" w:eastAsia="Calibri" w:hAnsi="Times New Roman" w:cs="Times New Roman"/>
          <w:b/>
          <w:sz w:val="16"/>
          <w:szCs w:val="26"/>
        </w:rPr>
      </w:pPr>
    </w:p>
    <w:p w14:paraId="3C05B3F0" w14:textId="77777777" w:rsidR="006025CC" w:rsidRPr="00D031D0" w:rsidRDefault="006025CC" w:rsidP="006025CC">
      <w:pPr>
        <w:pStyle w:val="Paragraphedeliste"/>
        <w:spacing w:after="160" w:line="259" w:lineRule="auto"/>
        <w:ind w:left="284" w:right="-567"/>
        <w:rPr>
          <w:rFonts w:ascii="Times New Roman" w:eastAsia="Calibri" w:hAnsi="Times New Roman" w:cs="Times New Roman"/>
          <w:b/>
          <w:sz w:val="26"/>
          <w:szCs w:val="26"/>
        </w:rPr>
      </w:pPr>
      <w:r>
        <w:rPr>
          <w:rFonts w:ascii="Times New Roman" w:eastAsia="Calibri" w:hAnsi="Times New Roman" w:cs="Times New Roman"/>
          <w:b/>
          <w:sz w:val="26"/>
          <w:szCs w:val="26"/>
        </w:rPr>
        <w:t>Elle a consisté en :</w:t>
      </w:r>
    </w:p>
    <w:p w14:paraId="41D4CE10" w14:textId="77777777" w:rsidR="006025CC" w:rsidRPr="007C6F2C" w:rsidRDefault="006025CC" w:rsidP="006025CC">
      <w:pPr>
        <w:numPr>
          <w:ilvl w:val="0"/>
          <w:numId w:val="1"/>
        </w:numPr>
        <w:spacing w:after="160"/>
        <w:ind w:left="426" w:right="-567"/>
        <w:contextualSpacing/>
        <w:jc w:val="both"/>
        <w:rPr>
          <w:rFonts w:ascii="Times New Roman" w:eastAsia="Calibri" w:hAnsi="Times New Roman" w:cs="Times New Roman"/>
          <w:sz w:val="24"/>
        </w:rPr>
      </w:pPr>
      <w:r>
        <w:rPr>
          <w:rFonts w:ascii="Times New Roman" w:eastAsia="Calibri" w:hAnsi="Times New Roman" w:cs="Times New Roman"/>
          <w:sz w:val="24"/>
        </w:rPr>
        <w:t>Des é</w:t>
      </w:r>
      <w:r w:rsidRPr="007C6F2C">
        <w:rPr>
          <w:rFonts w:ascii="Times New Roman" w:eastAsia="Calibri" w:hAnsi="Times New Roman" w:cs="Times New Roman"/>
          <w:sz w:val="24"/>
        </w:rPr>
        <w:t>tude</w:t>
      </w:r>
      <w:r>
        <w:rPr>
          <w:rFonts w:ascii="Times New Roman" w:eastAsia="Calibri" w:hAnsi="Times New Roman" w:cs="Times New Roman"/>
          <w:sz w:val="24"/>
        </w:rPr>
        <w:t>s</w:t>
      </w:r>
      <w:r w:rsidRPr="007C6F2C">
        <w:rPr>
          <w:rFonts w:ascii="Times New Roman" w:eastAsia="Calibri" w:hAnsi="Times New Roman" w:cs="Times New Roman"/>
          <w:sz w:val="24"/>
        </w:rPr>
        <w:t xml:space="preserve"> </w:t>
      </w:r>
      <w:proofErr w:type="gramStart"/>
      <w:r w:rsidRPr="007C6F2C">
        <w:rPr>
          <w:rFonts w:ascii="Times New Roman" w:eastAsia="Calibri" w:hAnsi="Times New Roman" w:cs="Times New Roman"/>
          <w:sz w:val="24"/>
        </w:rPr>
        <w:t>documentaire</w:t>
      </w:r>
      <w:r>
        <w:rPr>
          <w:rFonts w:ascii="Times New Roman" w:eastAsia="Calibri" w:hAnsi="Times New Roman" w:cs="Times New Roman"/>
          <w:sz w:val="24"/>
        </w:rPr>
        <w:t>s</w:t>
      </w:r>
      <w:r w:rsidRPr="007C6F2C">
        <w:rPr>
          <w:rFonts w:ascii="Times New Roman" w:eastAsia="Calibri" w:hAnsi="Times New Roman" w:cs="Times New Roman"/>
          <w:sz w:val="24"/>
        </w:rPr>
        <w:t xml:space="preserve"> </w:t>
      </w:r>
      <w:r>
        <w:rPr>
          <w:rFonts w:ascii="Times New Roman" w:eastAsia="Calibri" w:hAnsi="Times New Roman" w:cs="Times New Roman"/>
          <w:sz w:val="24"/>
        </w:rPr>
        <w:t xml:space="preserve"> par</w:t>
      </w:r>
      <w:proofErr w:type="gramEnd"/>
      <w:r>
        <w:rPr>
          <w:rFonts w:ascii="Times New Roman" w:eastAsia="Calibri" w:hAnsi="Times New Roman" w:cs="Times New Roman"/>
          <w:sz w:val="24"/>
        </w:rPr>
        <w:t xml:space="preserve"> l’exploitation du </w:t>
      </w:r>
      <w:r w:rsidRPr="007C6F2C">
        <w:rPr>
          <w:rFonts w:ascii="Times New Roman" w:eastAsia="Calibri" w:hAnsi="Times New Roman" w:cs="Times New Roman"/>
          <w:sz w:val="24"/>
        </w:rPr>
        <w:t xml:space="preserve">rapport de la revue annuelle de performance </w:t>
      </w:r>
      <w:r>
        <w:rPr>
          <w:rFonts w:ascii="Times New Roman" w:eastAsia="Calibri" w:hAnsi="Times New Roman" w:cs="Times New Roman"/>
          <w:sz w:val="24"/>
        </w:rPr>
        <w:t xml:space="preserve"> (RAP ou PROMO SCOLAIRE) </w:t>
      </w:r>
      <w:r w:rsidRPr="007C6F2C">
        <w:rPr>
          <w:rFonts w:ascii="Times New Roman" w:eastAsia="Calibri" w:hAnsi="Times New Roman" w:cs="Times New Roman"/>
          <w:sz w:val="24"/>
        </w:rPr>
        <w:t xml:space="preserve">de </w:t>
      </w:r>
      <w:r>
        <w:rPr>
          <w:rFonts w:ascii="Times New Roman" w:eastAsia="Calibri" w:hAnsi="Times New Roman" w:cs="Times New Roman"/>
          <w:sz w:val="24"/>
        </w:rPr>
        <w:t xml:space="preserve">chaque province éducationnelle pour l’exercice </w:t>
      </w:r>
      <w:r w:rsidRPr="007C6F2C">
        <w:rPr>
          <w:rFonts w:ascii="Times New Roman" w:eastAsia="Calibri" w:hAnsi="Times New Roman" w:cs="Times New Roman"/>
          <w:sz w:val="24"/>
        </w:rPr>
        <w:t>2024</w:t>
      </w:r>
      <w:r>
        <w:rPr>
          <w:rFonts w:ascii="Times New Roman" w:eastAsia="Calibri" w:hAnsi="Times New Roman" w:cs="Times New Roman"/>
          <w:sz w:val="24"/>
        </w:rPr>
        <w:t> ;</w:t>
      </w:r>
    </w:p>
    <w:p w14:paraId="1BF2076B" w14:textId="77777777" w:rsidR="006025CC" w:rsidRPr="007C6F2C" w:rsidRDefault="006025CC" w:rsidP="006025CC">
      <w:pPr>
        <w:numPr>
          <w:ilvl w:val="0"/>
          <w:numId w:val="1"/>
        </w:numPr>
        <w:spacing w:after="160"/>
        <w:ind w:left="426" w:right="-567"/>
        <w:contextualSpacing/>
        <w:jc w:val="both"/>
        <w:rPr>
          <w:rFonts w:ascii="Times New Roman" w:eastAsia="Calibri" w:hAnsi="Times New Roman" w:cs="Times New Roman"/>
          <w:sz w:val="24"/>
        </w:rPr>
      </w:pPr>
      <w:r>
        <w:rPr>
          <w:rFonts w:ascii="Times New Roman" w:eastAsia="Calibri" w:hAnsi="Times New Roman" w:cs="Times New Roman"/>
          <w:sz w:val="24"/>
        </w:rPr>
        <w:t>Des o</w:t>
      </w:r>
      <w:r w:rsidRPr="007C6F2C">
        <w:rPr>
          <w:rFonts w:ascii="Times New Roman" w:eastAsia="Calibri" w:hAnsi="Times New Roman" w:cs="Times New Roman"/>
          <w:sz w:val="24"/>
        </w:rPr>
        <w:t>bservation</w:t>
      </w:r>
      <w:r>
        <w:rPr>
          <w:rFonts w:ascii="Times New Roman" w:eastAsia="Calibri" w:hAnsi="Times New Roman" w:cs="Times New Roman"/>
          <w:sz w:val="24"/>
        </w:rPr>
        <w:t>s</w:t>
      </w:r>
      <w:r w:rsidRPr="007C6F2C">
        <w:rPr>
          <w:rFonts w:ascii="Times New Roman" w:eastAsia="Calibri" w:hAnsi="Times New Roman" w:cs="Times New Roman"/>
          <w:sz w:val="24"/>
        </w:rPr>
        <w:t xml:space="preserve"> dans les </w:t>
      </w:r>
      <w:r>
        <w:rPr>
          <w:rFonts w:ascii="Times New Roman" w:eastAsia="Calibri" w:hAnsi="Times New Roman" w:cs="Times New Roman"/>
          <w:sz w:val="24"/>
        </w:rPr>
        <w:t xml:space="preserve">662 </w:t>
      </w:r>
      <w:r w:rsidRPr="007C6F2C">
        <w:rPr>
          <w:rFonts w:ascii="Times New Roman" w:eastAsia="Calibri" w:hAnsi="Times New Roman" w:cs="Times New Roman"/>
          <w:sz w:val="24"/>
        </w:rPr>
        <w:t>sous-</w:t>
      </w:r>
      <w:proofErr w:type="gramStart"/>
      <w:r w:rsidRPr="007C6F2C">
        <w:rPr>
          <w:rFonts w:ascii="Times New Roman" w:eastAsia="Calibri" w:hAnsi="Times New Roman" w:cs="Times New Roman"/>
          <w:sz w:val="24"/>
        </w:rPr>
        <w:t>divisions</w:t>
      </w:r>
      <w:r>
        <w:rPr>
          <w:rFonts w:ascii="Times New Roman" w:eastAsia="Calibri" w:hAnsi="Times New Roman" w:cs="Times New Roman"/>
          <w:sz w:val="24"/>
        </w:rPr>
        <w:t>,,</w:t>
      </w:r>
      <w:proofErr w:type="gramEnd"/>
      <w:r>
        <w:rPr>
          <w:rFonts w:ascii="Times New Roman" w:eastAsia="Calibri" w:hAnsi="Times New Roman" w:cs="Times New Roman"/>
          <w:sz w:val="24"/>
        </w:rPr>
        <w:t xml:space="preserve"> les 60 provinces éducationnelles (PROVED),  les 145 territoires et les 26 Provinces Administratives du pays ;</w:t>
      </w:r>
    </w:p>
    <w:p w14:paraId="2F1351EA" w14:textId="77777777" w:rsidR="006025CC" w:rsidRDefault="006025CC" w:rsidP="006025CC">
      <w:pPr>
        <w:numPr>
          <w:ilvl w:val="0"/>
          <w:numId w:val="1"/>
        </w:numPr>
        <w:spacing w:after="160"/>
        <w:ind w:left="426" w:right="-567"/>
        <w:contextualSpacing/>
        <w:jc w:val="both"/>
        <w:rPr>
          <w:rFonts w:ascii="Times New Roman" w:eastAsia="Calibri" w:hAnsi="Times New Roman" w:cs="Times New Roman"/>
          <w:sz w:val="24"/>
        </w:rPr>
      </w:pPr>
      <w:r>
        <w:rPr>
          <w:rFonts w:ascii="Times New Roman" w:eastAsia="Calibri" w:hAnsi="Times New Roman" w:cs="Times New Roman"/>
          <w:sz w:val="24"/>
        </w:rPr>
        <w:t>Une a</w:t>
      </w:r>
      <w:r w:rsidRPr="007C6F2C">
        <w:rPr>
          <w:rFonts w:ascii="Times New Roman" w:eastAsia="Calibri" w:hAnsi="Times New Roman" w:cs="Times New Roman"/>
          <w:sz w:val="24"/>
        </w:rPr>
        <w:t>nalyse qualitative des données</w:t>
      </w:r>
      <w:r>
        <w:rPr>
          <w:rFonts w:ascii="Times New Roman" w:eastAsia="Calibri" w:hAnsi="Times New Roman" w:cs="Times New Roman"/>
          <w:sz w:val="24"/>
        </w:rPr>
        <w:t xml:space="preserve"> des annuaires statistiques et des rapports d’enquêtes ;</w:t>
      </w:r>
    </w:p>
    <w:p w14:paraId="133A40C6" w14:textId="77777777" w:rsidR="006025CC" w:rsidRPr="00A73748" w:rsidRDefault="006025CC" w:rsidP="006025CC">
      <w:pPr>
        <w:numPr>
          <w:ilvl w:val="0"/>
          <w:numId w:val="1"/>
        </w:numPr>
        <w:spacing w:after="160"/>
        <w:ind w:left="426" w:right="-567"/>
        <w:contextualSpacing/>
        <w:jc w:val="both"/>
        <w:rPr>
          <w:rFonts w:ascii="Times New Roman" w:eastAsia="Calibri" w:hAnsi="Times New Roman" w:cs="Times New Roman"/>
          <w:sz w:val="8"/>
          <w:szCs w:val="24"/>
        </w:rPr>
      </w:pPr>
      <w:r>
        <w:rPr>
          <w:rFonts w:ascii="Times New Roman" w:eastAsia="Calibri" w:hAnsi="Times New Roman" w:cs="Times New Roman"/>
          <w:sz w:val="24"/>
          <w:szCs w:val="24"/>
        </w:rPr>
        <w:t>Des e</w:t>
      </w:r>
      <w:r w:rsidRPr="00A73748">
        <w:rPr>
          <w:rFonts w:ascii="Times New Roman" w:eastAsia="Calibri" w:hAnsi="Times New Roman" w:cs="Times New Roman"/>
          <w:sz w:val="24"/>
          <w:szCs w:val="24"/>
        </w:rPr>
        <w:t xml:space="preserve">ntretiens </w:t>
      </w:r>
      <w:r w:rsidRPr="00A73748">
        <w:rPr>
          <w:rFonts w:ascii="Times New Roman" w:eastAsia="Calibri" w:hAnsi="Times New Roman" w:cs="Times New Roman"/>
          <w:b/>
          <w:sz w:val="24"/>
          <w:szCs w:val="24"/>
        </w:rPr>
        <w:t>semi-structurés</w:t>
      </w:r>
      <w:r w:rsidRPr="00A73748">
        <w:rPr>
          <w:rFonts w:ascii="Times New Roman" w:eastAsia="Calibri" w:hAnsi="Times New Roman" w:cs="Times New Roman"/>
          <w:sz w:val="24"/>
          <w:szCs w:val="24"/>
        </w:rPr>
        <w:t xml:space="preserve"> en présentielle tout comme par </w:t>
      </w:r>
      <w:r w:rsidRPr="00A73748">
        <w:rPr>
          <w:rFonts w:ascii="Times New Roman" w:eastAsia="Calibri" w:hAnsi="Times New Roman" w:cs="Times New Roman"/>
          <w:b/>
          <w:sz w:val="24"/>
          <w:szCs w:val="24"/>
        </w:rPr>
        <w:t>des échanges téléphoniques</w:t>
      </w:r>
      <w:r w:rsidRPr="00A73748">
        <w:rPr>
          <w:rFonts w:ascii="Times New Roman" w:eastAsia="Calibri" w:hAnsi="Times New Roman" w:cs="Times New Roman"/>
          <w:sz w:val="24"/>
          <w:szCs w:val="24"/>
        </w:rPr>
        <w:t xml:space="preserve"> avec </w:t>
      </w:r>
      <w:r>
        <w:rPr>
          <w:rFonts w:ascii="Times New Roman" w:eastAsia="Calibri" w:hAnsi="Times New Roman" w:cs="Times New Roman"/>
          <w:sz w:val="24"/>
          <w:szCs w:val="24"/>
        </w:rPr>
        <w:t xml:space="preserve">les </w:t>
      </w:r>
      <w:r w:rsidRPr="00A73748">
        <w:rPr>
          <w:rFonts w:ascii="Times New Roman" w:hAnsi="Times New Roman" w:cs="Times New Roman"/>
          <w:sz w:val="24"/>
          <w:szCs w:val="24"/>
        </w:rPr>
        <w:t>différent</w:t>
      </w:r>
      <w:r>
        <w:rPr>
          <w:rFonts w:ascii="Times New Roman" w:hAnsi="Times New Roman" w:cs="Times New Roman"/>
          <w:sz w:val="24"/>
          <w:szCs w:val="24"/>
        </w:rPr>
        <w:t>s</w:t>
      </w:r>
      <w:r w:rsidRPr="00A73748">
        <w:rPr>
          <w:rFonts w:ascii="Times New Roman" w:hAnsi="Times New Roman" w:cs="Times New Roman"/>
          <w:sz w:val="24"/>
          <w:szCs w:val="24"/>
        </w:rPr>
        <w:t xml:space="preserve"> acteurs du secteur éducatif, à l’instar des : </w:t>
      </w:r>
      <w:proofErr w:type="spellStart"/>
      <w:r w:rsidRPr="00A73748">
        <w:rPr>
          <w:rFonts w:ascii="Times New Roman" w:hAnsi="Times New Roman" w:cs="Times New Roman"/>
          <w:b/>
          <w:sz w:val="24"/>
          <w:szCs w:val="24"/>
        </w:rPr>
        <w:t>Proveds</w:t>
      </w:r>
      <w:proofErr w:type="spellEnd"/>
      <w:r w:rsidRPr="00A73748">
        <w:rPr>
          <w:rFonts w:ascii="Times New Roman" w:hAnsi="Times New Roman" w:cs="Times New Roman"/>
          <w:b/>
          <w:sz w:val="24"/>
          <w:szCs w:val="24"/>
        </w:rPr>
        <w:t>, Sous-</w:t>
      </w:r>
      <w:proofErr w:type="spellStart"/>
      <w:r w:rsidRPr="00A73748">
        <w:rPr>
          <w:rFonts w:ascii="Times New Roman" w:hAnsi="Times New Roman" w:cs="Times New Roman"/>
          <w:b/>
          <w:sz w:val="24"/>
          <w:szCs w:val="24"/>
        </w:rPr>
        <w:t>proveds</w:t>
      </w:r>
      <w:proofErr w:type="spellEnd"/>
      <w:r w:rsidRPr="00A73748">
        <w:rPr>
          <w:rFonts w:ascii="Times New Roman" w:hAnsi="Times New Roman" w:cs="Times New Roman"/>
          <w:b/>
          <w:sz w:val="24"/>
          <w:szCs w:val="24"/>
        </w:rPr>
        <w:t xml:space="preserve">, Coordonnateurs de projets, </w:t>
      </w:r>
      <w:r>
        <w:rPr>
          <w:rFonts w:ascii="Times New Roman" w:hAnsi="Times New Roman" w:cs="Times New Roman"/>
          <w:b/>
          <w:sz w:val="24"/>
          <w:szCs w:val="24"/>
        </w:rPr>
        <w:t>P</w:t>
      </w:r>
      <w:r w:rsidRPr="00A73748">
        <w:rPr>
          <w:rFonts w:ascii="Times New Roman" w:hAnsi="Times New Roman" w:cs="Times New Roman"/>
          <w:b/>
          <w:sz w:val="24"/>
          <w:szCs w:val="24"/>
        </w:rPr>
        <w:t xml:space="preserve">artenaires </w:t>
      </w:r>
      <w:r>
        <w:rPr>
          <w:rFonts w:ascii="Times New Roman" w:hAnsi="Times New Roman" w:cs="Times New Roman"/>
          <w:b/>
          <w:sz w:val="24"/>
          <w:szCs w:val="24"/>
        </w:rPr>
        <w:t>T</w:t>
      </w:r>
      <w:r w:rsidRPr="00A73748">
        <w:rPr>
          <w:rFonts w:ascii="Times New Roman" w:hAnsi="Times New Roman" w:cs="Times New Roman"/>
          <w:b/>
          <w:sz w:val="24"/>
          <w:szCs w:val="24"/>
        </w:rPr>
        <w:t xml:space="preserve">echniques et </w:t>
      </w:r>
      <w:r>
        <w:rPr>
          <w:rFonts w:ascii="Times New Roman" w:hAnsi="Times New Roman" w:cs="Times New Roman"/>
          <w:b/>
          <w:sz w:val="24"/>
          <w:szCs w:val="24"/>
        </w:rPr>
        <w:t>F</w:t>
      </w:r>
      <w:r w:rsidRPr="00A73748">
        <w:rPr>
          <w:rFonts w:ascii="Times New Roman" w:hAnsi="Times New Roman" w:cs="Times New Roman"/>
          <w:b/>
          <w:sz w:val="24"/>
          <w:szCs w:val="24"/>
        </w:rPr>
        <w:t xml:space="preserve">inanciers, Chefs d’Antenne de la Planification et des statistiques et Experts en système d’information pour la gestion de </w:t>
      </w:r>
      <w:r w:rsidRPr="00A73748">
        <w:rPr>
          <w:rFonts w:ascii="Times New Roman" w:hAnsi="Times New Roman" w:cs="Times New Roman"/>
          <w:b/>
          <w:sz w:val="24"/>
          <w:szCs w:val="24"/>
        </w:rPr>
        <w:lastRenderedPageBreak/>
        <w:t xml:space="preserve">l’éducation </w:t>
      </w:r>
      <w:r w:rsidRPr="00A73748">
        <w:rPr>
          <w:rFonts w:ascii="Times New Roman" w:eastAsia="Calibri" w:hAnsi="Times New Roman" w:cs="Times New Roman"/>
          <w:b/>
          <w:sz w:val="24"/>
          <w:szCs w:val="24"/>
        </w:rPr>
        <w:t>et du FPEN (</w:t>
      </w:r>
      <w:r w:rsidRPr="00A73748">
        <w:rPr>
          <w:rFonts w:ascii="Times New Roman" w:eastAsia="Calibri" w:hAnsi="Times New Roman" w:cs="Times New Roman"/>
          <w:sz w:val="24"/>
          <w:szCs w:val="24"/>
        </w:rPr>
        <w:t>Fonds pour la Promotion de l’Education Nationale</w:t>
      </w:r>
      <w:r w:rsidRPr="00A73748">
        <w:rPr>
          <w:rFonts w:ascii="Times New Roman" w:eastAsia="Calibri" w:hAnsi="Times New Roman" w:cs="Times New Roman"/>
          <w:b/>
          <w:sz w:val="24"/>
          <w:szCs w:val="24"/>
        </w:rPr>
        <w:t>)</w:t>
      </w:r>
      <w:r w:rsidRPr="00A73748">
        <w:rPr>
          <w:rFonts w:ascii="Times New Roman" w:eastAsia="Calibri" w:hAnsi="Times New Roman" w:cs="Times New Roman"/>
          <w:sz w:val="24"/>
          <w:szCs w:val="24"/>
        </w:rPr>
        <w:t xml:space="preserve"> </w:t>
      </w:r>
      <w:r w:rsidRPr="00A73748">
        <w:rPr>
          <w:rFonts w:ascii="Times New Roman" w:hAnsi="Times New Roman" w:cs="Times New Roman"/>
          <w:sz w:val="24"/>
          <w:szCs w:val="24"/>
        </w:rPr>
        <w:t>pour éclairer les zones d’ombre au sujet de projets de réforme érigé</w:t>
      </w:r>
      <w:r>
        <w:rPr>
          <w:rFonts w:ascii="Times New Roman" w:hAnsi="Times New Roman" w:cs="Times New Roman"/>
          <w:sz w:val="24"/>
          <w:szCs w:val="24"/>
        </w:rPr>
        <w:t>s</w:t>
      </w:r>
      <w:r w:rsidRPr="00A73748">
        <w:rPr>
          <w:rFonts w:ascii="Times New Roman" w:hAnsi="Times New Roman" w:cs="Times New Roman"/>
          <w:sz w:val="24"/>
          <w:szCs w:val="24"/>
        </w:rPr>
        <w:t xml:space="preserve"> dans le secteur éducatif sur la construction, </w:t>
      </w:r>
      <w:r>
        <w:rPr>
          <w:rFonts w:ascii="Times New Roman" w:hAnsi="Times New Roman" w:cs="Times New Roman"/>
          <w:sz w:val="24"/>
          <w:szCs w:val="24"/>
        </w:rPr>
        <w:t xml:space="preserve">la </w:t>
      </w:r>
      <w:r w:rsidRPr="00A73748">
        <w:rPr>
          <w:rFonts w:ascii="Times New Roman" w:hAnsi="Times New Roman" w:cs="Times New Roman"/>
          <w:sz w:val="24"/>
          <w:szCs w:val="24"/>
        </w:rPr>
        <w:t>réhabilitation des salles de classes et sur les effets des risques, catastrophes naturelles et conflits armés sur le système éducatif</w:t>
      </w:r>
      <w:r>
        <w:rPr>
          <w:rFonts w:ascii="Times New Roman" w:hAnsi="Times New Roman" w:cs="Times New Roman"/>
          <w:sz w:val="24"/>
          <w:szCs w:val="24"/>
        </w:rPr>
        <w:t> ;</w:t>
      </w:r>
      <w:r w:rsidRPr="00A73748">
        <w:rPr>
          <w:rFonts w:ascii="Times New Roman" w:hAnsi="Times New Roman" w:cs="Times New Roman"/>
          <w:sz w:val="24"/>
          <w:szCs w:val="24"/>
        </w:rPr>
        <w:t xml:space="preserve"> </w:t>
      </w:r>
    </w:p>
    <w:p w14:paraId="3CD39956" w14:textId="77777777" w:rsidR="006025CC" w:rsidRDefault="006025CC" w:rsidP="006025CC">
      <w:pPr>
        <w:numPr>
          <w:ilvl w:val="0"/>
          <w:numId w:val="1"/>
        </w:numPr>
        <w:spacing w:after="160"/>
        <w:ind w:left="426" w:right="-567"/>
        <w:contextualSpacing/>
        <w:jc w:val="both"/>
        <w:rPr>
          <w:rFonts w:ascii="Times New Roman" w:eastAsia="Calibri" w:hAnsi="Times New Roman" w:cs="Times New Roman"/>
          <w:sz w:val="24"/>
        </w:rPr>
      </w:pPr>
      <w:proofErr w:type="gramStart"/>
      <w:r>
        <w:rPr>
          <w:rFonts w:ascii="Times New Roman" w:eastAsia="Calibri" w:hAnsi="Times New Roman" w:cs="Times New Roman"/>
          <w:sz w:val="24"/>
        </w:rPr>
        <w:t xml:space="preserve">Des </w:t>
      </w:r>
      <w:r w:rsidRPr="00305ADB">
        <w:rPr>
          <w:rFonts w:ascii="Times New Roman" w:eastAsia="Calibri" w:hAnsi="Times New Roman" w:cs="Times New Roman"/>
          <w:sz w:val="24"/>
        </w:rPr>
        <w:t xml:space="preserve"> échanges</w:t>
      </w:r>
      <w:proofErr w:type="gramEnd"/>
      <w:r w:rsidRPr="00305ADB">
        <w:rPr>
          <w:rFonts w:ascii="Times New Roman" w:eastAsia="Calibri" w:hAnsi="Times New Roman" w:cs="Times New Roman"/>
          <w:sz w:val="24"/>
        </w:rPr>
        <w:t xml:space="preserve"> et débats avec des Professeurs, Chefs de Travaux et Assistants du corps académique de l’Institut Supérieur de Statistique</w:t>
      </w:r>
      <w:r>
        <w:rPr>
          <w:rFonts w:ascii="Times New Roman" w:eastAsia="Calibri" w:hAnsi="Times New Roman" w:cs="Times New Roman"/>
          <w:sz w:val="24"/>
        </w:rPr>
        <w:t xml:space="preserve"> de Kinshasa</w:t>
      </w:r>
      <w:r w:rsidRPr="00305ADB">
        <w:rPr>
          <w:rFonts w:ascii="Times New Roman" w:eastAsia="Calibri" w:hAnsi="Times New Roman" w:cs="Times New Roman"/>
          <w:sz w:val="24"/>
        </w:rPr>
        <w:t xml:space="preserve"> (ISS</w:t>
      </w:r>
      <w:r>
        <w:rPr>
          <w:rFonts w:ascii="Times New Roman" w:eastAsia="Calibri" w:hAnsi="Times New Roman" w:cs="Times New Roman"/>
          <w:sz w:val="24"/>
        </w:rPr>
        <w:t>/KIN</w:t>
      </w:r>
      <w:r w:rsidRPr="00305ADB">
        <w:rPr>
          <w:rFonts w:ascii="Times New Roman" w:eastAsia="Calibri" w:hAnsi="Times New Roman" w:cs="Times New Roman"/>
          <w:sz w:val="24"/>
        </w:rPr>
        <w:t>)</w:t>
      </w:r>
      <w:r>
        <w:rPr>
          <w:rFonts w:ascii="Times New Roman" w:eastAsia="Calibri" w:hAnsi="Times New Roman" w:cs="Times New Roman"/>
          <w:sz w:val="24"/>
        </w:rPr>
        <w:t xml:space="preserve"> et ceux de l’Institut International de la Planification de l’Unesco (IIPE)</w:t>
      </w:r>
      <w:r w:rsidRPr="00305ADB">
        <w:rPr>
          <w:rFonts w:ascii="Times New Roman" w:eastAsia="Calibri" w:hAnsi="Times New Roman" w:cs="Times New Roman"/>
          <w:sz w:val="24"/>
        </w:rPr>
        <w:t>.</w:t>
      </w:r>
    </w:p>
    <w:p w14:paraId="1CAE54EE" w14:textId="77777777" w:rsidR="006025CC" w:rsidRPr="006D523D" w:rsidRDefault="006025CC" w:rsidP="006025CC">
      <w:pPr>
        <w:spacing w:after="160"/>
        <w:ind w:left="426" w:right="-567"/>
        <w:contextualSpacing/>
        <w:jc w:val="both"/>
        <w:rPr>
          <w:rFonts w:ascii="Times New Roman" w:eastAsia="Calibri" w:hAnsi="Times New Roman" w:cs="Times New Roman"/>
          <w:sz w:val="6"/>
        </w:rPr>
      </w:pPr>
    </w:p>
    <w:p w14:paraId="66FCFC62" w14:textId="77777777" w:rsidR="006025CC" w:rsidRPr="007C6F2C" w:rsidRDefault="006025CC" w:rsidP="006025CC">
      <w:pPr>
        <w:pStyle w:val="Paragraphedeliste"/>
        <w:numPr>
          <w:ilvl w:val="3"/>
          <w:numId w:val="10"/>
        </w:numPr>
        <w:spacing w:after="160" w:line="259" w:lineRule="auto"/>
        <w:ind w:right="-567"/>
        <w:rPr>
          <w:rFonts w:ascii="Times New Roman" w:eastAsia="Calibri" w:hAnsi="Times New Roman" w:cs="Times New Roman"/>
          <w:sz w:val="26"/>
          <w:szCs w:val="26"/>
        </w:rPr>
      </w:pPr>
      <w:r w:rsidRPr="00D031D0">
        <w:rPr>
          <w:rFonts w:ascii="Times New Roman" w:eastAsia="Calibri" w:hAnsi="Times New Roman" w:cs="Times New Roman"/>
          <w:b/>
          <w:sz w:val="26"/>
          <w:szCs w:val="26"/>
        </w:rPr>
        <w:t>Méthode quantitative</w:t>
      </w:r>
      <w:r w:rsidRPr="007C6F2C">
        <w:rPr>
          <w:rFonts w:ascii="Times New Roman" w:eastAsia="Calibri" w:hAnsi="Times New Roman" w:cs="Times New Roman"/>
          <w:sz w:val="26"/>
          <w:szCs w:val="26"/>
        </w:rPr>
        <w:t xml:space="preserve"> : </w:t>
      </w:r>
    </w:p>
    <w:p w14:paraId="126B3836" w14:textId="77777777" w:rsidR="006025CC" w:rsidRPr="00D031D0" w:rsidRDefault="006025CC" w:rsidP="006025CC">
      <w:pPr>
        <w:pStyle w:val="Paragraphedeliste"/>
        <w:spacing w:after="160" w:line="259" w:lineRule="auto"/>
        <w:ind w:left="284" w:right="-567"/>
        <w:rPr>
          <w:rFonts w:ascii="Times New Roman" w:eastAsia="Calibri" w:hAnsi="Times New Roman" w:cs="Times New Roman"/>
          <w:sz w:val="14"/>
          <w:szCs w:val="26"/>
        </w:rPr>
      </w:pPr>
    </w:p>
    <w:p w14:paraId="365825B7" w14:textId="77777777" w:rsidR="006025CC" w:rsidRPr="005E570B" w:rsidRDefault="006025CC" w:rsidP="006025CC">
      <w:pPr>
        <w:pStyle w:val="Paragraphedeliste"/>
        <w:spacing w:after="160" w:line="259" w:lineRule="auto"/>
        <w:ind w:left="284" w:right="-567" w:firstLine="1134"/>
        <w:jc w:val="both"/>
        <w:rPr>
          <w:rFonts w:ascii="Times New Roman" w:eastAsia="Calibri" w:hAnsi="Times New Roman" w:cs="Times New Roman"/>
          <w:sz w:val="6"/>
          <w:szCs w:val="26"/>
        </w:rPr>
      </w:pPr>
    </w:p>
    <w:p w14:paraId="6EABBCDD" w14:textId="77777777" w:rsidR="006025CC" w:rsidRDefault="006025CC" w:rsidP="006025CC">
      <w:pPr>
        <w:pStyle w:val="Paragraphedeliste"/>
        <w:spacing w:after="160" w:line="259" w:lineRule="auto"/>
        <w:ind w:left="284" w:right="-567"/>
        <w:jc w:val="both"/>
        <w:rPr>
          <w:rFonts w:ascii="Times New Roman" w:eastAsia="Calibri" w:hAnsi="Times New Roman" w:cs="Times New Roman"/>
          <w:sz w:val="26"/>
          <w:szCs w:val="26"/>
        </w:rPr>
      </w:pPr>
      <w:r w:rsidRPr="00D031D0">
        <w:rPr>
          <w:rFonts w:ascii="Times New Roman" w:eastAsia="Calibri" w:hAnsi="Times New Roman" w:cs="Times New Roman"/>
          <w:sz w:val="26"/>
          <w:szCs w:val="26"/>
        </w:rPr>
        <w:t xml:space="preserve">Il était </w:t>
      </w:r>
      <w:r>
        <w:rPr>
          <w:rFonts w:ascii="Times New Roman" w:eastAsia="Calibri" w:hAnsi="Times New Roman" w:cs="Times New Roman"/>
          <w:sz w:val="26"/>
          <w:szCs w:val="26"/>
        </w:rPr>
        <w:t xml:space="preserve">d’abord </w:t>
      </w:r>
      <w:r w:rsidRPr="00D031D0">
        <w:rPr>
          <w:rFonts w:ascii="Times New Roman" w:eastAsia="Calibri" w:hAnsi="Times New Roman" w:cs="Times New Roman"/>
          <w:sz w:val="26"/>
          <w:szCs w:val="26"/>
        </w:rPr>
        <w:t xml:space="preserve">question de récolter les données dans les sous-divisions éducationnelles à </w:t>
      </w:r>
      <w:r>
        <w:rPr>
          <w:rFonts w:ascii="Times New Roman" w:eastAsia="Calibri" w:hAnsi="Times New Roman" w:cs="Times New Roman"/>
          <w:sz w:val="26"/>
          <w:szCs w:val="26"/>
        </w:rPr>
        <w:t>l’aide</w:t>
      </w:r>
      <w:r w:rsidRPr="00D031D0">
        <w:rPr>
          <w:rFonts w:ascii="Times New Roman" w:eastAsia="Calibri" w:hAnsi="Times New Roman" w:cs="Times New Roman"/>
          <w:sz w:val="26"/>
          <w:szCs w:val="26"/>
        </w:rPr>
        <w:t xml:space="preserve"> d’un </w:t>
      </w:r>
      <w:r>
        <w:rPr>
          <w:rFonts w:ascii="Times New Roman" w:eastAsia="Calibri" w:hAnsi="Times New Roman" w:cs="Times New Roman"/>
          <w:sz w:val="26"/>
          <w:szCs w:val="26"/>
        </w:rPr>
        <w:t>canevas</w:t>
      </w:r>
      <w:r w:rsidRPr="00D031D0">
        <w:rPr>
          <w:rFonts w:ascii="Times New Roman" w:eastAsia="Calibri" w:hAnsi="Times New Roman" w:cs="Times New Roman"/>
          <w:sz w:val="26"/>
          <w:szCs w:val="26"/>
        </w:rPr>
        <w:t xml:space="preserve"> élaboré </w:t>
      </w:r>
      <w:r>
        <w:rPr>
          <w:rFonts w:ascii="Times New Roman" w:eastAsia="Calibri" w:hAnsi="Times New Roman" w:cs="Times New Roman"/>
          <w:sz w:val="26"/>
          <w:szCs w:val="26"/>
        </w:rPr>
        <w:t>et soumis à la demande de la DIGE/</w:t>
      </w:r>
      <w:proofErr w:type="spellStart"/>
      <w:r>
        <w:rPr>
          <w:rFonts w:ascii="Times New Roman" w:eastAsia="Calibri" w:hAnsi="Times New Roman" w:cs="Times New Roman"/>
          <w:sz w:val="26"/>
          <w:szCs w:val="26"/>
        </w:rPr>
        <w:t>MinEDU</w:t>
      </w:r>
      <w:proofErr w:type="spellEnd"/>
      <w:r>
        <w:rPr>
          <w:rFonts w:ascii="Times New Roman" w:eastAsia="Calibri" w:hAnsi="Times New Roman" w:cs="Times New Roman"/>
          <w:sz w:val="26"/>
          <w:szCs w:val="26"/>
        </w:rPr>
        <w:t>-NC (</w:t>
      </w:r>
      <w:proofErr w:type="spellStart"/>
      <w:r>
        <w:rPr>
          <w:rFonts w:ascii="Times New Roman" w:eastAsia="Calibri" w:hAnsi="Times New Roman" w:cs="Times New Roman"/>
          <w:sz w:val="26"/>
          <w:szCs w:val="26"/>
        </w:rPr>
        <w:t>cfr</w:t>
      </w:r>
      <w:proofErr w:type="spellEnd"/>
      <w:r>
        <w:rPr>
          <w:rFonts w:ascii="Times New Roman" w:eastAsia="Calibri" w:hAnsi="Times New Roman" w:cs="Times New Roman"/>
          <w:sz w:val="26"/>
          <w:szCs w:val="26"/>
        </w:rPr>
        <w:t xml:space="preserve"> Rapport de collecte Rapide des données dans les 60 </w:t>
      </w:r>
      <w:proofErr w:type="spellStart"/>
      <w:r>
        <w:rPr>
          <w:rFonts w:ascii="Times New Roman" w:eastAsia="Calibri" w:hAnsi="Times New Roman" w:cs="Times New Roman"/>
          <w:sz w:val="26"/>
          <w:szCs w:val="26"/>
        </w:rPr>
        <w:t>Proved</w:t>
      </w:r>
      <w:proofErr w:type="spellEnd"/>
      <w:r>
        <w:rPr>
          <w:rFonts w:ascii="Times New Roman" w:eastAsia="Calibri" w:hAnsi="Times New Roman" w:cs="Times New Roman"/>
          <w:sz w:val="26"/>
          <w:szCs w:val="26"/>
        </w:rPr>
        <w:t xml:space="preserve"> et 662 Sous-</w:t>
      </w:r>
      <w:proofErr w:type="spellStart"/>
      <w:r>
        <w:rPr>
          <w:rFonts w:ascii="Times New Roman" w:eastAsia="Calibri" w:hAnsi="Times New Roman" w:cs="Times New Roman"/>
          <w:sz w:val="26"/>
          <w:szCs w:val="26"/>
        </w:rPr>
        <w:t>Proved</w:t>
      </w:r>
      <w:proofErr w:type="spellEnd"/>
      <w:r>
        <w:rPr>
          <w:rFonts w:ascii="Times New Roman" w:eastAsia="Calibri" w:hAnsi="Times New Roman" w:cs="Times New Roman"/>
          <w:sz w:val="26"/>
          <w:szCs w:val="26"/>
        </w:rPr>
        <w:t>) et de la DEP/ESU</w:t>
      </w:r>
      <w:r>
        <w:rPr>
          <w:rStyle w:val="Appelnotedebasdep"/>
          <w:rFonts w:ascii="Times New Roman" w:eastAsia="Calibri" w:hAnsi="Times New Roman" w:cs="Times New Roman"/>
          <w:sz w:val="26"/>
          <w:szCs w:val="26"/>
        </w:rPr>
        <w:footnoteReference w:id="1"/>
      </w:r>
      <w:r w:rsidRPr="00D031D0">
        <w:rPr>
          <w:rFonts w:ascii="Times New Roman" w:eastAsia="Calibri" w:hAnsi="Times New Roman" w:cs="Times New Roman"/>
          <w:sz w:val="26"/>
          <w:szCs w:val="26"/>
        </w:rPr>
        <w:t xml:space="preserve">. Il s’agissait d’identifier la province éducationnelle, la sous-division, le statut de l’école (publique ou privée), </w:t>
      </w:r>
      <w:r>
        <w:rPr>
          <w:rFonts w:ascii="Times New Roman" w:eastAsia="Calibri" w:hAnsi="Times New Roman" w:cs="Times New Roman"/>
          <w:sz w:val="26"/>
          <w:szCs w:val="26"/>
        </w:rPr>
        <w:t xml:space="preserve">le </w:t>
      </w:r>
      <w:r w:rsidRPr="00D031D0">
        <w:rPr>
          <w:rFonts w:ascii="Times New Roman" w:eastAsia="Calibri" w:hAnsi="Times New Roman" w:cs="Times New Roman"/>
          <w:sz w:val="26"/>
          <w:szCs w:val="26"/>
        </w:rPr>
        <w:t xml:space="preserve">nombre d’élèves par sexe, </w:t>
      </w:r>
      <w:r w:rsidRPr="00FE4996">
        <w:rPr>
          <w:rFonts w:ascii="Times New Roman" w:eastAsia="Calibri" w:hAnsi="Times New Roman" w:cs="Times New Roman"/>
          <w:sz w:val="26"/>
          <w:szCs w:val="26"/>
        </w:rPr>
        <w:t xml:space="preserve">le nombre </w:t>
      </w:r>
      <w:r>
        <w:rPr>
          <w:rFonts w:ascii="Times New Roman" w:eastAsia="Calibri" w:hAnsi="Times New Roman" w:cs="Times New Roman"/>
          <w:sz w:val="26"/>
          <w:szCs w:val="26"/>
        </w:rPr>
        <w:t>d’</w:t>
      </w:r>
      <w:r w:rsidRPr="00FE4996">
        <w:rPr>
          <w:rFonts w:ascii="Times New Roman" w:eastAsia="Calibri" w:hAnsi="Times New Roman" w:cs="Times New Roman"/>
          <w:sz w:val="26"/>
          <w:szCs w:val="26"/>
        </w:rPr>
        <w:t>enseignants nouvelle-</w:t>
      </w:r>
      <w:proofErr w:type="gramStart"/>
      <w:r w:rsidRPr="00FE4996">
        <w:rPr>
          <w:rFonts w:ascii="Times New Roman" w:eastAsia="Calibri" w:hAnsi="Times New Roman" w:cs="Times New Roman"/>
          <w:sz w:val="26"/>
          <w:szCs w:val="26"/>
        </w:rPr>
        <w:t>unité(</w:t>
      </w:r>
      <w:proofErr w:type="gramEnd"/>
      <w:r w:rsidRPr="00FE4996">
        <w:rPr>
          <w:rFonts w:ascii="Times New Roman" w:eastAsia="Calibri" w:hAnsi="Times New Roman" w:cs="Times New Roman"/>
          <w:sz w:val="26"/>
          <w:szCs w:val="26"/>
        </w:rPr>
        <w:t>NU),</w:t>
      </w:r>
      <w:r>
        <w:rPr>
          <w:rFonts w:ascii="Times New Roman" w:eastAsia="Calibri" w:hAnsi="Times New Roman" w:cs="Times New Roman"/>
          <w:sz w:val="26"/>
          <w:szCs w:val="26"/>
        </w:rPr>
        <w:t xml:space="preserve"> le nombre de classes construites en paille ou feuillage et en terre battue ainsi qu’à la liste des établissements supérieurs et universitaires selon les territoires et les types de système d’enseignement.</w:t>
      </w:r>
    </w:p>
    <w:p w14:paraId="4D794CE4" w14:textId="77777777" w:rsidR="006025CC" w:rsidRPr="00252EEF" w:rsidRDefault="006025CC" w:rsidP="006025CC">
      <w:pPr>
        <w:pStyle w:val="Paragraphedeliste"/>
        <w:spacing w:after="160" w:line="259" w:lineRule="auto"/>
        <w:ind w:left="284" w:right="-567"/>
        <w:jc w:val="both"/>
        <w:rPr>
          <w:rFonts w:ascii="Times New Roman" w:eastAsia="Calibri" w:hAnsi="Times New Roman" w:cs="Times New Roman"/>
          <w:sz w:val="18"/>
          <w:szCs w:val="26"/>
        </w:rPr>
      </w:pPr>
    </w:p>
    <w:p w14:paraId="4187A22A" w14:textId="77777777" w:rsidR="006025CC" w:rsidRPr="00D125E3" w:rsidRDefault="006025CC" w:rsidP="006025CC">
      <w:pPr>
        <w:pStyle w:val="Paragraphedeliste"/>
        <w:numPr>
          <w:ilvl w:val="4"/>
          <w:numId w:val="10"/>
        </w:numPr>
        <w:spacing w:after="160" w:line="259" w:lineRule="auto"/>
        <w:jc w:val="both"/>
        <w:rPr>
          <w:rFonts w:ascii="Times New Roman" w:eastAsia="Calibri" w:hAnsi="Times New Roman" w:cs="Times New Roman"/>
          <w:b/>
          <w:kern w:val="2"/>
          <w:sz w:val="26"/>
          <w:szCs w:val="26"/>
          <w14:ligatures w14:val="standardContextual"/>
        </w:rPr>
      </w:pPr>
      <w:r w:rsidRPr="00D125E3">
        <w:rPr>
          <w:rFonts w:ascii="Times New Roman" w:eastAsia="Calibri" w:hAnsi="Times New Roman" w:cs="Times New Roman"/>
          <w:b/>
          <w:kern w:val="2"/>
          <w:sz w:val="26"/>
          <w:szCs w:val="26"/>
          <w14:ligatures w14:val="standardContextual"/>
        </w:rPr>
        <w:t>Traitement des données</w:t>
      </w:r>
    </w:p>
    <w:p w14:paraId="0B650F36" w14:textId="77777777" w:rsidR="006025CC" w:rsidRPr="000C34C4" w:rsidRDefault="006025CC" w:rsidP="006025CC">
      <w:pPr>
        <w:spacing w:after="160" w:line="259" w:lineRule="auto"/>
        <w:contextualSpacing/>
        <w:jc w:val="both"/>
        <w:rPr>
          <w:rFonts w:ascii="Times New Roman" w:eastAsia="Calibri" w:hAnsi="Times New Roman" w:cs="Times New Roman"/>
          <w:b/>
          <w:kern w:val="2"/>
          <w:sz w:val="26"/>
          <w:szCs w:val="26"/>
          <w14:ligatures w14:val="standardContextual"/>
        </w:rPr>
      </w:pPr>
      <w:r>
        <w:rPr>
          <w:rFonts w:ascii="Times New Roman" w:eastAsia="Calibri" w:hAnsi="Times New Roman" w:cs="Times New Roman"/>
          <w:b/>
          <w:kern w:val="2"/>
          <w:sz w:val="26"/>
          <w:szCs w:val="26"/>
          <w14:ligatures w14:val="standardContextual"/>
        </w:rPr>
        <w:t>Cette phase a consisté en :</w:t>
      </w:r>
    </w:p>
    <w:p w14:paraId="3F0537F3" w14:textId="77777777" w:rsidR="006025CC" w:rsidRPr="000C34C4" w:rsidRDefault="006025CC" w:rsidP="006025CC">
      <w:pPr>
        <w:spacing w:after="160"/>
        <w:contextualSpacing/>
        <w:jc w:val="both"/>
        <w:rPr>
          <w:rFonts w:ascii="Times New Roman" w:eastAsia="Calibri" w:hAnsi="Times New Roman" w:cs="Times New Roman"/>
          <w:kern w:val="2"/>
          <w:sz w:val="2"/>
          <w:szCs w:val="26"/>
          <w14:ligatures w14:val="standardContextual"/>
        </w:rPr>
      </w:pPr>
    </w:p>
    <w:p w14:paraId="46403AFF" w14:textId="77777777" w:rsidR="006025CC" w:rsidRPr="00093F35" w:rsidRDefault="006025CC" w:rsidP="006025CC">
      <w:pPr>
        <w:pStyle w:val="Paragraphedeliste"/>
        <w:numPr>
          <w:ilvl w:val="0"/>
          <w:numId w:val="4"/>
        </w:numPr>
        <w:spacing w:after="160"/>
        <w:ind w:left="426"/>
        <w:jc w:val="both"/>
        <w:rPr>
          <w:rFonts w:ascii="Times New Roman" w:eastAsia="Calibri" w:hAnsi="Times New Roman" w:cs="Times New Roman"/>
          <w:kern w:val="2"/>
          <w:sz w:val="26"/>
          <w:szCs w:val="26"/>
          <w14:ligatures w14:val="standardContextual"/>
        </w:rPr>
      </w:pPr>
      <w:r>
        <w:rPr>
          <w:rFonts w:ascii="Times New Roman" w:eastAsia="Calibri" w:hAnsi="Times New Roman" w:cs="Times New Roman"/>
          <w:kern w:val="2"/>
          <w:sz w:val="26"/>
          <w:szCs w:val="26"/>
          <w14:ligatures w14:val="standardContextual"/>
        </w:rPr>
        <w:t>La c</w:t>
      </w:r>
      <w:r w:rsidRPr="00093F35">
        <w:rPr>
          <w:rFonts w:ascii="Times New Roman" w:eastAsia="Calibri" w:hAnsi="Times New Roman" w:cs="Times New Roman"/>
          <w:kern w:val="2"/>
          <w:sz w:val="26"/>
          <w:szCs w:val="26"/>
          <w14:ligatures w14:val="standardContextual"/>
        </w:rPr>
        <w:t>ompilation des données fournies par les sous divisions et celles des territoires en ce qui concerne les établissements d’enseignement supérieur</w:t>
      </w:r>
      <w:r>
        <w:rPr>
          <w:rFonts w:ascii="Times New Roman" w:eastAsia="Calibri" w:hAnsi="Times New Roman" w:cs="Times New Roman"/>
          <w:kern w:val="2"/>
          <w:sz w:val="26"/>
          <w:szCs w:val="26"/>
          <w14:ligatures w14:val="standardContextual"/>
        </w:rPr>
        <w:t xml:space="preserve"> et universitaire </w:t>
      </w:r>
      <w:r w:rsidRPr="00093F35">
        <w:rPr>
          <w:rFonts w:ascii="Times New Roman" w:eastAsia="Calibri" w:hAnsi="Times New Roman" w:cs="Times New Roman"/>
          <w:kern w:val="2"/>
          <w:sz w:val="26"/>
          <w:szCs w:val="26"/>
          <w14:ligatures w14:val="standardContextual"/>
        </w:rPr>
        <w:t>;</w:t>
      </w:r>
    </w:p>
    <w:p w14:paraId="29241AAF" w14:textId="77777777" w:rsidR="006025CC" w:rsidRPr="00093F35" w:rsidRDefault="006025CC" w:rsidP="006025CC">
      <w:pPr>
        <w:pStyle w:val="Paragraphedeliste"/>
        <w:numPr>
          <w:ilvl w:val="0"/>
          <w:numId w:val="4"/>
        </w:numPr>
        <w:spacing w:after="160"/>
        <w:ind w:left="426"/>
        <w:jc w:val="both"/>
        <w:rPr>
          <w:rFonts w:ascii="Times New Roman" w:eastAsia="Calibri" w:hAnsi="Times New Roman" w:cs="Times New Roman"/>
          <w:kern w:val="2"/>
          <w:sz w:val="26"/>
          <w:szCs w:val="26"/>
          <w14:ligatures w14:val="standardContextual"/>
        </w:rPr>
      </w:pPr>
      <w:r>
        <w:rPr>
          <w:rFonts w:ascii="Times New Roman" w:eastAsia="Calibri" w:hAnsi="Times New Roman" w:cs="Times New Roman"/>
          <w:kern w:val="2"/>
          <w:sz w:val="26"/>
          <w:szCs w:val="26"/>
          <w14:ligatures w14:val="standardContextual"/>
        </w:rPr>
        <w:t>L’apurement</w:t>
      </w:r>
      <w:r w:rsidRPr="00093F35">
        <w:rPr>
          <w:rFonts w:ascii="Times New Roman" w:eastAsia="Calibri" w:hAnsi="Times New Roman" w:cs="Times New Roman"/>
          <w:kern w:val="2"/>
          <w:sz w:val="26"/>
          <w:szCs w:val="26"/>
          <w14:ligatures w14:val="standardContextual"/>
        </w:rPr>
        <w:t xml:space="preserve"> de la base des données de deux </w:t>
      </w:r>
      <w:proofErr w:type="gramStart"/>
      <w:r w:rsidRPr="00093F35">
        <w:rPr>
          <w:rFonts w:ascii="Times New Roman" w:eastAsia="Calibri" w:hAnsi="Times New Roman" w:cs="Times New Roman"/>
          <w:kern w:val="2"/>
          <w:sz w:val="26"/>
          <w:szCs w:val="26"/>
          <w14:ligatures w14:val="standardContextual"/>
        </w:rPr>
        <w:t>bases;</w:t>
      </w:r>
      <w:proofErr w:type="gramEnd"/>
    </w:p>
    <w:p w14:paraId="69208171" w14:textId="77777777" w:rsidR="006025CC" w:rsidRDefault="006025CC" w:rsidP="006025CC">
      <w:pPr>
        <w:pStyle w:val="Paragraphedeliste"/>
        <w:numPr>
          <w:ilvl w:val="0"/>
          <w:numId w:val="4"/>
        </w:numPr>
        <w:spacing w:after="160"/>
        <w:ind w:left="426"/>
        <w:jc w:val="both"/>
        <w:rPr>
          <w:rFonts w:ascii="Times New Roman" w:eastAsia="Calibri" w:hAnsi="Times New Roman" w:cs="Times New Roman"/>
          <w:kern w:val="2"/>
          <w:sz w:val="26"/>
          <w:szCs w:val="26"/>
          <w14:ligatures w14:val="standardContextual"/>
        </w:rPr>
      </w:pPr>
      <w:r>
        <w:rPr>
          <w:rFonts w:ascii="Times New Roman" w:eastAsia="Calibri" w:hAnsi="Times New Roman" w:cs="Times New Roman"/>
          <w:kern w:val="2"/>
          <w:sz w:val="26"/>
          <w:szCs w:val="26"/>
          <w14:ligatures w14:val="standardContextual"/>
        </w:rPr>
        <w:t>La c</w:t>
      </w:r>
      <w:r w:rsidRPr="00093F35">
        <w:rPr>
          <w:rFonts w:ascii="Times New Roman" w:eastAsia="Calibri" w:hAnsi="Times New Roman" w:cs="Times New Roman"/>
          <w:kern w:val="2"/>
          <w:sz w:val="26"/>
          <w:szCs w:val="26"/>
          <w14:ligatures w14:val="standardContextual"/>
        </w:rPr>
        <w:t>réation des variables des critères 1, 2, 3 </w:t>
      </w:r>
      <w:r>
        <w:rPr>
          <w:rFonts w:ascii="Times New Roman" w:eastAsia="Calibri" w:hAnsi="Times New Roman" w:cs="Times New Roman"/>
          <w:kern w:val="2"/>
          <w:sz w:val="26"/>
          <w:szCs w:val="26"/>
          <w14:ligatures w14:val="standardContextual"/>
        </w:rPr>
        <w:t xml:space="preserve">et 4 </w:t>
      </w:r>
      <w:r w:rsidRPr="00093F35">
        <w:rPr>
          <w:rFonts w:ascii="Times New Roman" w:eastAsia="Calibri" w:hAnsi="Times New Roman" w:cs="Times New Roman"/>
          <w:kern w:val="2"/>
          <w:sz w:val="26"/>
          <w:szCs w:val="26"/>
          <w14:ligatures w14:val="standardContextual"/>
        </w:rPr>
        <w:t>suivant les modalités ci-après :</w:t>
      </w:r>
    </w:p>
    <w:p w14:paraId="1F12AC09" w14:textId="77777777" w:rsidR="006025CC" w:rsidRPr="00252EEF" w:rsidRDefault="006025CC" w:rsidP="006025CC">
      <w:pPr>
        <w:pStyle w:val="Paragraphedeliste"/>
        <w:spacing w:after="160"/>
        <w:ind w:left="426"/>
        <w:jc w:val="both"/>
        <w:rPr>
          <w:rFonts w:ascii="Times New Roman" w:eastAsia="Calibri" w:hAnsi="Times New Roman" w:cs="Times New Roman"/>
          <w:kern w:val="2"/>
          <w:sz w:val="6"/>
          <w:szCs w:val="26"/>
          <w14:ligatures w14:val="standardContextual"/>
        </w:rPr>
      </w:pPr>
    </w:p>
    <w:p w14:paraId="2A5EA2E6" w14:textId="77777777" w:rsidR="006025CC" w:rsidRPr="005E570B" w:rsidRDefault="006025CC" w:rsidP="006025CC">
      <w:pPr>
        <w:pStyle w:val="Paragraphedeliste"/>
        <w:numPr>
          <w:ilvl w:val="0"/>
          <w:numId w:val="5"/>
        </w:numPr>
        <w:spacing w:after="160"/>
        <w:ind w:left="567" w:right="-567"/>
        <w:jc w:val="both"/>
        <w:rPr>
          <w:rFonts w:ascii="Times New Roman" w:eastAsia="Calibri" w:hAnsi="Times New Roman" w:cs="Times New Roman"/>
          <w:kern w:val="2"/>
          <w:sz w:val="25"/>
          <w:szCs w:val="25"/>
          <w14:ligatures w14:val="standardContextual"/>
        </w:rPr>
      </w:pPr>
      <w:r w:rsidRPr="005E570B">
        <w:rPr>
          <w:rFonts w:ascii="Times New Roman" w:eastAsia="Calibri" w:hAnsi="Times New Roman" w:cs="Times New Roman"/>
          <w:kern w:val="2"/>
          <w:sz w:val="25"/>
          <w:szCs w:val="25"/>
          <w14:ligatures w14:val="standardContextual"/>
        </w:rPr>
        <w:t xml:space="preserve">Pour la proportion des écoles publiques primaires sur l’ensemble des écoles primaires dans l’entité scolaire, la variable créée par cette proportion est segmentée en 4 : Inférieur ou égal </w:t>
      </w:r>
      <w:r>
        <w:rPr>
          <w:rFonts w:ascii="Times New Roman" w:eastAsia="Calibri" w:hAnsi="Times New Roman" w:cs="Times New Roman"/>
          <w:kern w:val="2"/>
          <w:sz w:val="25"/>
          <w:szCs w:val="25"/>
          <w14:ligatures w14:val="standardContextual"/>
        </w:rPr>
        <w:t xml:space="preserve">à </w:t>
      </w:r>
      <w:r w:rsidRPr="005E570B">
        <w:rPr>
          <w:rFonts w:ascii="Times New Roman" w:eastAsia="Calibri" w:hAnsi="Times New Roman" w:cs="Times New Roman"/>
          <w:kern w:val="2"/>
          <w:sz w:val="25"/>
          <w:szCs w:val="25"/>
          <w14:ligatures w14:val="standardContextual"/>
        </w:rPr>
        <w:t>24 %</w:t>
      </w:r>
      <w:r>
        <w:rPr>
          <w:rFonts w:ascii="Times New Roman" w:eastAsia="Calibri" w:hAnsi="Times New Roman" w:cs="Times New Roman"/>
          <w:kern w:val="2"/>
          <w:sz w:val="25"/>
          <w:szCs w:val="25"/>
          <w14:ligatures w14:val="standardContextual"/>
        </w:rPr>
        <w:t xml:space="preserve"> </w:t>
      </w:r>
      <w:r w:rsidRPr="005E570B">
        <w:rPr>
          <w:rFonts w:ascii="Times New Roman" w:eastAsia="Calibri" w:hAnsi="Times New Roman" w:cs="Times New Roman"/>
          <w:kern w:val="2"/>
          <w:sz w:val="25"/>
          <w:szCs w:val="25"/>
          <w14:ligatures w14:val="standardContextual"/>
        </w:rPr>
        <w:t>(moindre impact), de 25% à 49 %</w:t>
      </w:r>
      <w:r>
        <w:rPr>
          <w:rFonts w:ascii="Times New Roman" w:eastAsia="Calibri" w:hAnsi="Times New Roman" w:cs="Times New Roman"/>
          <w:kern w:val="2"/>
          <w:sz w:val="25"/>
          <w:szCs w:val="25"/>
          <w14:ligatures w14:val="standardContextual"/>
        </w:rPr>
        <w:t xml:space="preserve"> </w:t>
      </w:r>
      <w:r w:rsidRPr="005E570B">
        <w:rPr>
          <w:rFonts w:ascii="Times New Roman" w:eastAsia="Calibri" w:hAnsi="Times New Roman" w:cs="Times New Roman"/>
          <w:kern w:val="2"/>
          <w:sz w:val="25"/>
          <w:szCs w:val="25"/>
          <w14:ligatures w14:val="standardContextual"/>
        </w:rPr>
        <w:t>(</w:t>
      </w:r>
      <w:r>
        <w:rPr>
          <w:rFonts w:ascii="Times New Roman" w:eastAsia="Calibri" w:hAnsi="Times New Roman" w:cs="Times New Roman"/>
          <w:kern w:val="2"/>
          <w:sz w:val="25"/>
          <w:szCs w:val="25"/>
          <w14:ligatures w14:val="standardContextual"/>
        </w:rPr>
        <w:t>Négligeable</w:t>
      </w:r>
      <w:r w:rsidRPr="005E570B">
        <w:rPr>
          <w:rFonts w:ascii="Times New Roman" w:eastAsia="Calibri" w:hAnsi="Times New Roman" w:cs="Times New Roman"/>
          <w:kern w:val="2"/>
          <w:sz w:val="25"/>
          <w:szCs w:val="25"/>
          <w14:ligatures w14:val="standardContextual"/>
        </w:rPr>
        <w:t>), de 50 % à 74 %</w:t>
      </w:r>
      <w:r>
        <w:rPr>
          <w:rFonts w:ascii="Times New Roman" w:eastAsia="Calibri" w:hAnsi="Times New Roman" w:cs="Times New Roman"/>
          <w:kern w:val="2"/>
          <w:sz w:val="25"/>
          <w:szCs w:val="25"/>
          <w14:ligatures w14:val="standardContextual"/>
        </w:rPr>
        <w:t xml:space="preserve"> </w:t>
      </w:r>
      <w:r w:rsidRPr="005E570B">
        <w:rPr>
          <w:rFonts w:ascii="Times New Roman" w:eastAsia="Calibri" w:hAnsi="Times New Roman" w:cs="Times New Roman"/>
          <w:kern w:val="2"/>
          <w:sz w:val="25"/>
          <w:szCs w:val="25"/>
          <w14:ligatures w14:val="standardContextual"/>
        </w:rPr>
        <w:t>(impact modéré) et de 75 % à 100 %</w:t>
      </w:r>
      <w:r>
        <w:rPr>
          <w:rFonts w:ascii="Times New Roman" w:eastAsia="Calibri" w:hAnsi="Times New Roman" w:cs="Times New Roman"/>
          <w:kern w:val="2"/>
          <w:sz w:val="25"/>
          <w:szCs w:val="25"/>
          <w14:ligatures w14:val="standardContextual"/>
        </w:rPr>
        <w:t xml:space="preserve"> </w:t>
      </w:r>
      <w:r w:rsidRPr="005E570B">
        <w:rPr>
          <w:rFonts w:ascii="Times New Roman" w:eastAsia="Calibri" w:hAnsi="Times New Roman" w:cs="Times New Roman"/>
          <w:kern w:val="2"/>
          <w:sz w:val="25"/>
          <w:szCs w:val="25"/>
          <w14:ligatures w14:val="standardContextual"/>
        </w:rPr>
        <w:t>(fort impact).</w:t>
      </w:r>
    </w:p>
    <w:p w14:paraId="0B9C0BED" w14:textId="77777777" w:rsidR="006025CC" w:rsidRPr="005E570B" w:rsidRDefault="006025CC" w:rsidP="006025CC">
      <w:pPr>
        <w:pStyle w:val="Paragraphedeliste"/>
        <w:numPr>
          <w:ilvl w:val="0"/>
          <w:numId w:val="5"/>
        </w:numPr>
        <w:spacing w:after="160"/>
        <w:ind w:left="567" w:right="-567"/>
        <w:jc w:val="both"/>
        <w:rPr>
          <w:rFonts w:ascii="Times New Roman" w:eastAsia="Calibri" w:hAnsi="Times New Roman" w:cs="Times New Roman"/>
          <w:kern w:val="2"/>
          <w:sz w:val="25"/>
          <w:szCs w:val="25"/>
          <w14:ligatures w14:val="standardContextual"/>
        </w:rPr>
      </w:pPr>
      <w:r w:rsidRPr="005E570B">
        <w:rPr>
          <w:rFonts w:ascii="Times New Roman" w:eastAsia="Calibri" w:hAnsi="Times New Roman" w:cs="Times New Roman"/>
          <w:kern w:val="2"/>
          <w:sz w:val="25"/>
          <w:szCs w:val="25"/>
          <w14:ligatures w14:val="standardContextual"/>
        </w:rPr>
        <w:t xml:space="preserve">Pour le ratio élève/classe, au regard des normes édictées par le Ministère de l’Education Nationale et Nouvelle citoyenneté qui est de 55 élèves par classe, les variables créées pour situer les catégories des classes </w:t>
      </w:r>
      <w:r>
        <w:rPr>
          <w:rFonts w:ascii="Times New Roman" w:eastAsia="Calibri" w:hAnsi="Times New Roman" w:cs="Times New Roman"/>
          <w:kern w:val="2"/>
          <w:sz w:val="25"/>
          <w:szCs w:val="25"/>
          <w14:ligatures w14:val="standardContextual"/>
        </w:rPr>
        <w:t>Pléthorique</w:t>
      </w:r>
      <w:r w:rsidRPr="005E570B">
        <w:rPr>
          <w:rFonts w:ascii="Times New Roman" w:eastAsia="Calibri" w:hAnsi="Times New Roman" w:cs="Times New Roman"/>
          <w:kern w:val="2"/>
          <w:sz w:val="25"/>
          <w:szCs w:val="25"/>
          <w14:ligatures w14:val="standardContextual"/>
        </w:rPr>
        <w:t>s. Dont nous distinguons la catégorie inférieure ou égale à 55 (</w:t>
      </w:r>
      <w:r>
        <w:rPr>
          <w:rFonts w:ascii="Times New Roman" w:eastAsia="Calibri" w:hAnsi="Times New Roman" w:cs="Times New Roman"/>
          <w:kern w:val="2"/>
          <w:sz w:val="25"/>
          <w:szCs w:val="25"/>
          <w14:ligatures w14:val="standardContextual"/>
        </w:rPr>
        <w:t>Conforme</w:t>
      </w:r>
      <w:r w:rsidRPr="005E570B">
        <w:rPr>
          <w:rFonts w:ascii="Times New Roman" w:eastAsia="Calibri" w:hAnsi="Times New Roman" w:cs="Times New Roman"/>
          <w:kern w:val="2"/>
          <w:sz w:val="25"/>
          <w:szCs w:val="25"/>
          <w14:ligatures w14:val="standardContextual"/>
        </w:rPr>
        <w:t xml:space="preserve">), de 56 à 75 (Moyennement </w:t>
      </w:r>
      <w:r>
        <w:rPr>
          <w:rFonts w:ascii="Times New Roman" w:eastAsia="Calibri" w:hAnsi="Times New Roman" w:cs="Times New Roman"/>
          <w:kern w:val="2"/>
          <w:sz w:val="25"/>
          <w:szCs w:val="25"/>
          <w14:ligatures w14:val="standardContextual"/>
        </w:rPr>
        <w:t>Pléthorique</w:t>
      </w:r>
      <w:r w:rsidRPr="005E570B">
        <w:rPr>
          <w:rFonts w:ascii="Times New Roman" w:eastAsia="Calibri" w:hAnsi="Times New Roman" w:cs="Times New Roman"/>
          <w:kern w:val="2"/>
          <w:sz w:val="25"/>
          <w:szCs w:val="25"/>
          <w14:ligatures w14:val="standardContextual"/>
        </w:rPr>
        <w:t>), de 76 à 99 (</w:t>
      </w:r>
      <w:r>
        <w:rPr>
          <w:rFonts w:ascii="Times New Roman" w:eastAsia="Calibri" w:hAnsi="Times New Roman" w:cs="Times New Roman"/>
          <w:kern w:val="2"/>
          <w:sz w:val="25"/>
          <w:szCs w:val="25"/>
          <w14:ligatures w14:val="standardContextual"/>
        </w:rPr>
        <w:t>Pléthorique</w:t>
      </w:r>
      <w:r w:rsidRPr="005E570B">
        <w:rPr>
          <w:rFonts w:ascii="Times New Roman" w:eastAsia="Calibri" w:hAnsi="Times New Roman" w:cs="Times New Roman"/>
          <w:kern w:val="2"/>
          <w:sz w:val="25"/>
          <w:szCs w:val="25"/>
          <w14:ligatures w14:val="standardContextual"/>
        </w:rPr>
        <w:t xml:space="preserve">), de 100 à plus (excessivement </w:t>
      </w:r>
      <w:r>
        <w:rPr>
          <w:rFonts w:ascii="Times New Roman" w:eastAsia="Calibri" w:hAnsi="Times New Roman" w:cs="Times New Roman"/>
          <w:kern w:val="2"/>
          <w:sz w:val="25"/>
          <w:szCs w:val="25"/>
          <w14:ligatures w14:val="standardContextual"/>
        </w:rPr>
        <w:t>Pléthorique</w:t>
      </w:r>
      <w:r w:rsidRPr="005E570B">
        <w:rPr>
          <w:rFonts w:ascii="Times New Roman" w:eastAsia="Calibri" w:hAnsi="Times New Roman" w:cs="Times New Roman"/>
          <w:kern w:val="2"/>
          <w:sz w:val="25"/>
          <w:szCs w:val="25"/>
          <w14:ligatures w14:val="standardContextual"/>
        </w:rPr>
        <w:t>)</w:t>
      </w:r>
    </w:p>
    <w:p w14:paraId="7C8249AD" w14:textId="77777777" w:rsidR="006025CC" w:rsidRPr="005E570B" w:rsidRDefault="006025CC" w:rsidP="006025CC">
      <w:pPr>
        <w:pStyle w:val="Paragraphedeliste"/>
        <w:numPr>
          <w:ilvl w:val="0"/>
          <w:numId w:val="5"/>
        </w:numPr>
        <w:spacing w:after="120" w:line="240" w:lineRule="auto"/>
        <w:ind w:left="567" w:right="-567"/>
        <w:rPr>
          <w:rFonts w:ascii="Times New Roman" w:eastAsia="Calibri" w:hAnsi="Times New Roman" w:cs="Times New Roman"/>
          <w:kern w:val="2"/>
          <w:sz w:val="25"/>
          <w:szCs w:val="25"/>
          <w14:ligatures w14:val="standardContextual"/>
        </w:rPr>
      </w:pPr>
      <w:r w:rsidRPr="005E570B">
        <w:rPr>
          <w:rFonts w:ascii="Times New Roman" w:eastAsia="Calibri" w:hAnsi="Times New Roman" w:cs="Times New Roman"/>
          <w:kern w:val="2"/>
          <w:sz w:val="25"/>
          <w:szCs w:val="25"/>
          <w14:ligatures w14:val="standardContextual"/>
        </w:rPr>
        <w:t xml:space="preserve">Pour le nombre d’enseignants nouvelles unités et de non payés au sein des sous-divisions, nous les avons </w:t>
      </w:r>
      <w:proofErr w:type="gramStart"/>
      <w:r w:rsidRPr="005E570B">
        <w:rPr>
          <w:rFonts w:ascii="Times New Roman" w:eastAsia="Calibri" w:hAnsi="Times New Roman" w:cs="Times New Roman"/>
          <w:kern w:val="2"/>
          <w:sz w:val="25"/>
          <w:szCs w:val="25"/>
          <w14:ligatures w14:val="standardContextual"/>
        </w:rPr>
        <w:t>regroupé</w:t>
      </w:r>
      <w:proofErr w:type="gramEnd"/>
      <w:r w:rsidRPr="005E570B">
        <w:rPr>
          <w:rFonts w:ascii="Times New Roman" w:eastAsia="Calibri" w:hAnsi="Times New Roman" w:cs="Times New Roman"/>
          <w:kern w:val="2"/>
          <w:sz w:val="25"/>
          <w:szCs w:val="25"/>
          <w14:ligatures w14:val="standardContextual"/>
        </w:rPr>
        <w:t xml:space="preserve"> en 4 catégories : de 0 à 4 % (passable), 5 à 22% (modéré), 23 à 49% (excessif), de 50 à 100% (catastrophique).</w:t>
      </w:r>
    </w:p>
    <w:p w14:paraId="2D517619" w14:textId="77777777" w:rsidR="006025CC" w:rsidRPr="005E570B" w:rsidRDefault="006025CC" w:rsidP="006025CC">
      <w:pPr>
        <w:pStyle w:val="Paragraphedeliste"/>
        <w:numPr>
          <w:ilvl w:val="0"/>
          <w:numId w:val="5"/>
        </w:numPr>
        <w:spacing w:after="120" w:line="240" w:lineRule="auto"/>
        <w:ind w:left="567" w:right="-567"/>
        <w:jc w:val="both"/>
        <w:rPr>
          <w:rFonts w:ascii="Times New Roman" w:eastAsia="Calibri" w:hAnsi="Times New Roman" w:cs="Times New Roman"/>
          <w:kern w:val="2"/>
          <w:sz w:val="25"/>
          <w:szCs w:val="25"/>
          <w14:ligatures w14:val="standardContextual"/>
        </w:rPr>
      </w:pPr>
      <w:r>
        <w:rPr>
          <w:rFonts w:ascii="Times New Roman" w:eastAsia="Calibri" w:hAnsi="Times New Roman" w:cs="Times New Roman"/>
          <w:kern w:val="2"/>
          <w:sz w:val="25"/>
          <w:szCs w:val="25"/>
          <w14:ligatures w14:val="standardContextual"/>
        </w:rPr>
        <w:t>Pour la p</w:t>
      </w:r>
      <w:r w:rsidRPr="005E570B">
        <w:rPr>
          <w:rFonts w:ascii="Times New Roman" w:eastAsia="Calibri" w:hAnsi="Times New Roman" w:cs="Times New Roman"/>
          <w:kern w:val="2"/>
          <w:sz w:val="25"/>
          <w:szCs w:val="25"/>
          <w14:ligatures w14:val="standardContextual"/>
        </w:rPr>
        <w:t xml:space="preserve">roportion des salles de cours au Primaire détruites/occupées ou spoliées par des tiers </w:t>
      </w:r>
      <w:r>
        <w:rPr>
          <w:rFonts w:ascii="Times New Roman" w:eastAsia="Calibri" w:hAnsi="Times New Roman" w:cs="Times New Roman"/>
          <w:kern w:val="2"/>
          <w:sz w:val="25"/>
          <w:szCs w:val="25"/>
          <w14:ligatures w14:val="standardContextual"/>
        </w:rPr>
        <w:t>(</w:t>
      </w:r>
      <w:r w:rsidRPr="005E570B">
        <w:rPr>
          <w:rFonts w:ascii="Times New Roman" w:eastAsia="Calibri" w:hAnsi="Times New Roman" w:cs="Times New Roman"/>
          <w:kern w:val="2"/>
          <w:sz w:val="25"/>
          <w:szCs w:val="25"/>
          <w14:ligatures w14:val="standardContextual"/>
        </w:rPr>
        <w:t xml:space="preserve">conflits armés et ethniques, catastrophes naturelles et spoliation des espaces par des </w:t>
      </w:r>
      <w:r w:rsidRPr="005E570B">
        <w:rPr>
          <w:rFonts w:ascii="Times New Roman" w:eastAsia="Calibri" w:hAnsi="Times New Roman" w:cs="Times New Roman"/>
          <w:kern w:val="2"/>
          <w:sz w:val="25"/>
          <w:szCs w:val="25"/>
          <w14:ligatures w14:val="standardContextual"/>
        </w:rPr>
        <w:lastRenderedPageBreak/>
        <w:t>tiers</w:t>
      </w:r>
      <w:r>
        <w:rPr>
          <w:rFonts w:ascii="Times New Roman" w:eastAsia="Calibri" w:hAnsi="Times New Roman" w:cs="Times New Roman"/>
          <w:kern w:val="2"/>
          <w:sz w:val="25"/>
          <w:szCs w:val="25"/>
          <w14:ligatures w14:val="standardContextual"/>
        </w:rPr>
        <w:t>)</w:t>
      </w:r>
      <w:r w:rsidRPr="005E570B">
        <w:rPr>
          <w:rFonts w:ascii="Times New Roman" w:eastAsia="Calibri" w:hAnsi="Times New Roman" w:cs="Times New Roman"/>
          <w:kern w:val="2"/>
          <w:sz w:val="25"/>
          <w:szCs w:val="25"/>
          <w14:ligatures w14:val="standardContextual"/>
        </w:rPr>
        <w:t xml:space="preserve">, </w:t>
      </w:r>
      <w:r>
        <w:rPr>
          <w:rFonts w:ascii="Times New Roman" w:eastAsia="Calibri" w:hAnsi="Times New Roman" w:cs="Times New Roman"/>
          <w:kern w:val="2"/>
          <w:sz w:val="25"/>
          <w:szCs w:val="25"/>
          <w14:ligatures w14:val="standardContextual"/>
        </w:rPr>
        <w:t xml:space="preserve">elle est </w:t>
      </w:r>
      <w:r w:rsidRPr="005E570B">
        <w:rPr>
          <w:rFonts w:ascii="Times New Roman" w:eastAsia="Calibri" w:hAnsi="Times New Roman" w:cs="Times New Roman"/>
          <w:kern w:val="2"/>
          <w:sz w:val="25"/>
          <w:szCs w:val="25"/>
          <w14:ligatures w14:val="standardContextual"/>
        </w:rPr>
        <w:t xml:space="preserve">analysée suivant 4 </w:t>
      </w:r>
      <w:proofErr w:type="gramStart"/>
      <w:r w:rsidRPr="005E570B">
        <w:rPr>
          <w:rFonts w:ascii="Times New Roman" w:eastAsia="Calibri" w:hAnsi="Times New Roman" w:cs="Times New Roman"/>
          <w:kern w:val="2"/>
          <w:sz w:val="25"/>
          <w:szCs w:val="25"/>
          <w14:ligatures w14:val="standardContextual"/>
        </w:rPr>
        <w:t>modalités:</w:t>
      </w:r>
      <w:proofErr w:type="gramEnd"/>
      <w:r w:rsidRPr="005E570B">
        <w:rPr>
          <w:rFonts w:ascii="Times New Roman" w:eastAsia="Calibri" w:hAnsi="Times New Roman" w:cs="Times New Roman"/>
          <w:kern w:val="2"/>
          <w:sz w:val="25"/>
          <w:szCs w:val="25"/>
          <w14:ligatures w14:val="standardContextual"/>
        </w:rPr>
        <w:t xml:space="preserve"> de 1% à 20 % (Tolérable), 21 à 40% (Moins tolérable), 41 à 74% (intolérable), de 75 à 100% (Fatale).</w:t>
      </w:r>
    </w:p>
    <w:p w14:paraId="292C677D" w14:textId="77777777" w:rsidR="006025CC" w:rsidRPr="005E570B" w:rsidRDefault="006025CC" w:rsidP="006025CC">
      <w:pPr>
        <w:pStyle w:val="Paragraphedeliste"/>
        <w:spacing w:after="120" w:line="240" w:lineRule="auto"/>
        <w:ind w:left="567" w:right="-567"/>
        <w:jc w:val="both"/>
        <w:rPr>
          <w:rFonts w:ascii="Times New Roman" w:eastAsia="Calibri" w:hAnsi="Times New Roman" w:cs="Times New Roman"/>
          <w:kern w:val="2"/>
          <w:sz w:val="8"/>
          <w:szCs w:val="25"/>
          <w14:ligatures w14:val="standardContextual"/>
        </w:rPr>
      </w:pPr>
    </w:p>
    <w:p w14:paraId="278AE80D" w14:textId="77777777" w:rsidR="006025CC" w:rsidRDefault="006025CC" w:rsidP="006025CC">
      <w:pPr>
        <w:pStyle w:val="Paragraphedeliste"/>
        <w:numPr>
          <w:ilvl w:val="0"/>
          <w:numId w:val="5"/>
        </w:numPr>
        <w:spacing w:after="120" w:line="240" w:lineRule="auto"/>
        <w:ind w:left="567" w:right="-567"/>
        <w:jc w:val="both"/>
        <w:rPr>
          <w:rFonts w:ascii="Times New Roman" w:eastAsia="Calibri" w:hAnsi="Times New Roman" w:cs="Times New Roman"/>
          <w:kern w:val="2"/>
          <w:sz w:val="24"/>
          <w:szCs w:val="24"/>
          <w14:ligatures w14:val="standardContextual"/>
        </w:rPr>
      </w:pPr>
      <w:r w:rsidRPr="005E570B">
        <w:rPr>
          <w:rFonts w:ascii="Times New Roman" w:eastAsia="Calibri" w:hAnsi="Times New Roman" w:cs="Times New Roman"/>
          <w:kern w:val="2"/>
          <w:sz w:val="25"/>
          <w:szCs w:val="25"/>
          <w14:ligatures w14:val="standardContextual"/>
        </w:rPr>
        <w:t xml:space="preserve">Pour la </w:t>
      </w:r>
      <w:r>
        <w:rPr>
          <w:rFonts w:ascii="Times New Roman" w:eastAsia="Calibri" w:hAnsi="Times New Roman" w:cs="Times New Roman"/>
          <w:kern w:val="2"/>
          <w:sz w:val="25"/>
          <w:szCs w:val="25"/>
          <w14:ligatures w14:val="standardContextual"/>
        </w:rPr>
        <w:t>p</w:t>
      </w:r>
      <w:r w:rsidRPr="005E570B">
        <w:rPr>
          <w:rFonts w:ascii="Times New Roman" w:eastAsia="Calibri" w:hAnsi="Times New Roman" w:cs="Times New Roman"/>
          <w:kern w:val="2"/>
          <w:sz w:val="25"/>
          <w:szCs w:val="25"/>
          <w14:ligatures w14:val="standardContextual"/>
        </w:rPr>
        <w:t>roportion de</w:t>
      </w:r>
      <w:r>
        <w:rPr>
          <w:rFonts w:ascii="Times New Roman" w:eastAsia="Calibri" w:hAnsi="Times New Roman" w:cs="Times New Roman"/>
          <w:kern w:val="2"/>
          <w:sz w:val="25"/>
          <w:szCs w:val="25"/>
          <w14:ligatures w14:val="standardContextual"/>
        </w:rPr>
        <w:t>s</w:t>
      </w:r>
      <w:r w:rsidRPr="005E570B">
        <w:rPr>
          <w:rFonts w:ascii="Times New Roman" w:eastAsia="Calibri" w:hAnsi="Times New Roman" w:cs="Times New Roman"/>
          <w:kern w:val="2"/>
          <w:sz w:val="25"/>
          <w:szCs w:val="25"/>
          <w14:ligatures w14:val="standardContextual"/>
        </w:rPr>
        <w:t xml:space="preserve"> salles de classes du secteur public construites en </w:t>
      </w:r>
      <w:r>
        <w:rPr>
          <w:rFonts w:ascii="Times New Roman" w:eastAsia="Calibri" w:hAnsi="Times New Roman" w:cs="Times New Roman"/>
          <w:kern w:val="2"/>
          <w:sz w:val="25"/>
          <w:szCs w:val="25"/>
          <w14:ligatures w14:val="standardContextual"/>
        </w:rPr>
        <w:t>p</w:t>
      </w:r>
      <w:r w:rsidRPr="005E570B">
        <w:rPr>
          <w:rFonts w:ascii="Times New Roman" w:eastAsia="Calibri" w:hAnsi="Times New Roman" w:cs="Times New Roman"/>
          <w:kern w:val="2"/>
          <w:sz w:val="25"/>
          <w:szCs w:val="25"/>
          <w14:ligatures w14:val="standardContextual"/>
        </w:rPr>
        <w:t xml:space="preserve">aille ou feuillage et en </w:t>
      </w:r>
      <w:r>
        <w:rPr>
          <w:rFonts w:ascii="Times New Roman" w:eastAsia="Calibri" w:hAnsi="Times New Roman" w:cs="Times New Roman"/>
          <w:kern w:val="2"/>
          <w:sz w:val="25"/>
          <w:szCs w:val="25"/>
          <w14:ligatures w14:val="standardContextual"/>
        </w:rPr>
        <w:t>t</w:t>
      </w:r>
      <w:r w:rsidRPr="005E570B">
        <w:rPr>
          <w:rFonts w:ascii="Times New Roman" w:eastAsia="Calibri" w:hAnsi="Times New Roman" w:cs="Times New Roman"/>
          <w:kern w:val="2"/>
          <w:sz w:val="25"/>
          <w:szCs w:val="25"/>
          <w14:ligatures w14:val="standardContextual"/>
        </w:rPr>
        <w:t xml:space="preserve">erre battue, la nature de mur et leur état selon les provinces, </w:t>
      </w:r>
      <w:r>
        <w:rPr>
          <w:rFonts w:ascii="Times New Roman" w:eastAsia="Calibri" w:hAnsi="Times New Roman" w:cs="Times New Roman"/>
          <w:kern w:val="2"/>
          <w:sz w:val="25"/>
          <w:szCs w:val="25"/>
          <w14:ligatures w14:val="standardContextual"/>
        </w:rPr>
        <w:t>elle est analysée en suivant</w:t>
      </w:r>
      <w:r w:rsidRPr="002B6428">
        <w:rPr>
          <w:rFonts w:ascii="Times New Roman" w:eastAsia="Calibri" w:hAnsi="Times New Roman" w:cs="Times New Roman"/>
          <w:kern w:val="2"/>
          <w:sz w:val="24"/>
          <w:szCs w:val="24"/>
          <w14:ligatures w14:val="standardContextual"/>
        </w:rPr>
        <w:t xml:space="preserve"> 4 </w:t>
      </w:r>
      <w:proofErr w:type="gramStart"/>
      <w:r w:rsidRPr="002B6428">
        <w:rPr>
          <w:rFonts w:ascii="Times New Roman" w:eastAsia="Calibri" w:hAnsi="Times New Roman" w:cs="Times New Roman"/>
          <w:kern w:val="2"/>
          <w:sz w:val="24"/>
          <w:szCs w:val="24"/>
          <w14:ligatures w14:val="standardContextual"/>
        </w:rPr>
        <w:t>modalités:</w:t>
      </w:r>
      <w:proofErr w:type="gramEnd"/>
      <w:r w:rsidRPr="002B6428">
        <w:rPr>
          <w:rFonts w:ascii="Times New Roman" w:eastAsia="Calibri" w:hAnsi="Times New Roman" w:cs="Times New Roman"/>
          <w:kern w:val="2"/>
          <w:sz w:val="24"/>
          <w:szCs w:val="24"/>
          <w14:ligatures w14:val="standardContextual"/>
        </w:rPr>
        <w:t xml:space="preserve"> de 1% à 20 % (Tolérable), 21 à 40% (Moins tolérable), 41 à 79% (intolérable), de 75 à 100% (Fatale)</w:t>
      </w:r>
      <w:r>
        <w:rPr>
          <w:rFonts w:ascii="Times New Roman" w:eastAsia="Calibri" w:hAnsi="Times New Roman" w:cs="Times New Roman"/>
          <w:kern w:val="2"/>
          <w:sz w:val="24"/>
          <w:szCs w:val="24"/>
          <w14:ligatures w14:val="standardContextual"/>
        </w:rPr>
        <w:t xml:space="preserve">. </w:t>
      </w:r>
    </w:p>
    <w:p w14:paraId="16F4F2B2" w14:textId="77777777" w:rsidR="006025CC" w:rsidRPr="00B70E88" w:rsidRDefault="006025CC" w:rsidP="006025CC">
      <w:pPr>
        <w:pStyle w:val="Paragraphedeliste"/>
        <w:spacing w:after="120" w:line="240" w:lineRule="auto"/>
        <w:ind w:left="567" w:right="-567"/>
        <w:jc w:val="both"/>
        <w:rPr>
          <w:rFonts w:ascii="Times New Roman" w:eastAsia="Calibri" w:hAnsi="Times New Roman" w:cs="Times New Roman"/>
          <w:kern w:val="2"/>
          <w:sz w:val="14"/>
          <w:szCs w:val="24"/>
          <w14:ligatures w14:val="standardContextual"/>
        </w:rPr>
      </w:pPr>
    </w:p>
    <w:p w14:paraId="4E0F6470" w14:textId="77777777" w:rsidR="006025CC" w:rsidRDefault="006025CC" w:rsidP="006025CC">
      <w:pPr>
        <w:pStyle w:val="Paragraphedeliste"/>
        <w:spacing w:after="160" w:line="259" w:lineRule="auto"/>
        <w:ind w:left="284" w:right="-567"/>
        <w:jc w:val="both"/>
        <w:rPr>
          <w:rFonts w:ascii="Times New Roman" w:eastAsia="Calibri" w:hAnsi="Times New Roman" w:cs="Times New Roman"/>
          <w:sz w:val="26"/>
          <w:szCs w:val="26"/>
        </w:rPr>
      </w:pPr>
      <w:r w:rsidRPr="006D523D">
        <w:rPr>
          <w:rFonts w:ascii="Times New Roman" w:eastAsia="Calibri" w:hAnsi="Times New Roman" w:cs="Times New Roman"/>
          <w:sz w:val="26"/>
          <w:szCs w:val="26"/>
        </w:rPr>
        <w:t>En effet, l’idéal serait d’avoir 90% des établissements construits en matériaux durabl</w:t>
      </w:r>
      <w:r>
        <w:rPr>
          <w:rFonts w:ascii="Times New Roman" w:eastAsia="Calibri" w:hAnsi="Times New Roman" w:cs="Times New Roman"/>
          <w:sz w:val="26"/>
          <w:szCs w:val="26"/>
        </w:rPr>
        <w:t>e</w:t>
      </w:r>
      <w:r w:rsidRPr="006D523D">
        <w:rPr>
          <w:rFonts w:ascii="Times New Roman" w:eastAsia="Calibri" w:hAnsi="Times New Roman" w:cs="Times New Roman"/>
          <w:sz w:val="26"/>
          <w:szCs w:val="26"/>
        </w:rPr>
        <w:t xml:space="preserve">s et 10% en </w:t>
      </w:r>
      <w:r>
        <w:rPr>
          <w:rFonts w:ascii="Times New Roman" w:eastAsia="Calibri" w:hAnsi="Times New Roman" w:cs="Times New Roman"/>
          <w:sz w:val="26"/>
          <w:szCs w:val="26"/>
        </w:rPr>
        <w:t>s</w:t>
      </w:r>
      <w:r w:rsidRPr="006D523D">
        <w:rPr>
          <w:rFonts w:ascii="Times New Roman" w:eastAsia="Calibri" w:hAnsi="Times New Roman" w:cs="Times New Roman"/>
          <w:sz w:val="26"/>
          <w:szCs w:val="26"/>
        </w:rPr>
        <w:t>emi-durable</w:t>
      </w:r>
      <w:r>
        <w:rPr>
          <w:rFonts w:ascii="Times New Roman" w:eastAsia="Calibri" w:hAnsi="Times New Roman" w:cs="Times New Roman"/>
          <w:sz w:val="26"/>
          <w:szCs w:val="26"/>
        </w:rPr>
        <w:t>s</w:t>
      </w:r>
      <w:r w:rsidRPr="006D523D">
        <w:rPr>
          <w:rFonts w:ascii="Times New Roman" w:eastAsia="Calibri" w:hAnsi="Times New Roman" w:cs="Times New Roman"/>
          <w:sz w:val="26"/>
          <w:szCs w:val="26"/>
        </w:rPr>
        <w:t>. Ce qui est impossible pour un grand pays comme la RDC à une superficie de 2 345 410 Km2 (couvrant 97 % des terres et 3 % des eaux) avec des zones inaccessibles et peu favorable</w:t>
      </w:r>
      <w:r>
        <w:rPr>
          <w:rFonts w:ascii="Times New Roman" w:eastAsia="Calibri" w:hAnsi="Times New Roman" w:cs="Times New Roman"/>
          <w:sz w:val="26"/>
          <w:szCs w:val="26"/>
        </w:rPr>
        <w:t>s</w:t>
      </w:r>
      <w:r w:rsidRPr="006D523D">
        <w:rPr>
          <w:rFonts w:ascii="Times New Roman" w:eastAsia="Calibri" w:hAnsi="Times New Roman" w:cs="Times New Roman"/>
          <w:sz w:val="26"/>
          <w:szCs w:val="26"/>
        </w:rPr>
        <w:t xml:space="preserve"> au déplacement d’engins et </w:t>
      </w:r>
      <w:r>
        <w:rPr>
          <w:rFonts w:ascii="Times New Roman" w:eastAsia="Calibri" w:hAnsi="Times New Roman" w:cs="Times New Roman"/>
          <w:sz w:val="26"/>
          <w:szCs w:val="26"/>
        </w:rPr>
        <w:t xml:space="preserve">de </w:t>
      </w:r>
      <w:r w:rsidRPr="006D523D">
        <w:rPr>
          <w:rFonts w:ascii="Times New Roman" w:eastAsia="Calibri" w:hAnsi="Times New Roman" w:cs="Times New Roman"/>
          <w:sz w:val="26"/>
          <w:szCs w:val="26"/>
        </w:rPr>
        <w:t>matériaux</w:t>
      </w:r>
      <w:r>
        <w:rPr>
          <w:rFonts w:ascii="Times New Roman" w:eastAsia="Calibri" w:hAnsi="Times New Roman" w:cs="Times New Roman"/>
          <w:sz w:val="26"/>
          <w:szCs w:val="26"/>
        </w:rPr>
        <w:t>.</w:t>
      </w:r>
      <w:r w:rsidRPr="006D523D">
        <w:rPr>
          <w:rFonts w:ascii="Times New Roman" w:eastAsia="Calibri" w:hAnsi="Times New Roman" w:cs="Times New Roman"/>
          <w:sz w:val="26"/>
          <w:szCs w:val="26"/>
        </w:rPr>
        <w:t xml:space="preserve"> </w:t>
      </w:r>
      <w:r>
        <w:rPr>
          <w:rFonts w:ascii="Times New Roman" w:eastAsia="Calibri" w:hAnsi="Times New Roman" w:cs="Times New Roman"/>
          <w:sz w:val="26"/>
          <w:szCs w:val="26"/>
        </w:rPr>
        <w:t>C</w:t>
      </w:r>
      <w:r w:rsidRPr="006D523D">
        <w:rPr>
          <w:rFonts w:ascii="Times New Roman" w:eastAsia="Calibri" w:hAnsi="Times New Roman" w:cs="Times New Roman"/>
          <w:sz w:val="26"/>
          <w:szCs w:val="26"/>
        </w:rPr>
        <w:t>e qui nous amène à tolérer quelque peu l’existence de</w:t>
      </w:r>
      <w:r>
        <w:rPr>
          <w:rFonts w:ascii="Times New Roman" w:eastAsia="Calibri" w:hAnsi="Times New Roman" w:cs="Times New Roman"/>
          <w:sz w:val="26"/>
          <w:szCs w:val="26"/>
        </w:rPr>
        <w:t>s</w:t>
      </w:r>
      <w:r w:rsidRPr="006D523D">
        <w:rPr>
          <w:rFonts w:ascii="Times New Roman" w:eastAsia="Calibri" w:hAnsi="Times New Roman" w:cs="Times New Roman"/>
          <w:sz w:val="26"/>
          <w:szCs w:val="26"/>
        </w:rPr>
        <w:t xml:space="preserve"> salles en terre battue </w:t>
      </w:r>
      <w:r>
        <w:rPr>
          <w:rFonts w:ascii="Times New Roman" w:eastAsia="Calibri" w:hAnsi="Times New Roman" w:cs="Times New Roman"/>
          <w:sz w:val="26"/>
          <w:szCs w:val="26"/>
        </w:rPr>
        <w:t xml:space="preserve">ou </w:t>
      </w:r>
      <w:r w:rsidRPr="006D523D">
        <w:rPr>
          <w:rFonts w:ascii="Times New Roman" w:eastAsia="Calibri" w:hAnsi="Times New Roman" w:cs="Times New Roman"/>
          <w:sz w:val="26"/>
          <w:szCs w:val="26"/>
        </w:rPr>
        <w:t>encore en paille ou feuillage pourvu qu’elles soient en bon état pour contenir temporairement si pas les déplac</w:t>
      </w:r>
      <w:r>
        <w:rPr>
          <w:rFonts w:ascii="Times New Roman" w:eastAsia="Calibri" w:hAnsi="Times New Roman" w:cs="Times New Roman"/>
          <w:sz w:val="26"/>
          <w:szCs w:val="26"/>
        </w:rPr>
        <w:t>é</w:t>
      </w:r>
      <w:r w:rsidRPr="006D523D">
        <w:rPr>
          <w:rFonts w:ascii="Times New Roman" w:eastAsia="Calibri" w:hAnsi="Times New Roman" w:cs="Times New Roman"/>
          <w:sz w:val="26"/>
          <w:szCs w:val="26"/>
        </w:rPr>
        <w:t xml:space="preserve">s de guerres mais aussi des habitants </w:t>
      </w:r>
      <w:r>
        <w:rPr>
          <w:rFonts w:ascii="Times New Roman" w:eastAsia="Calibri" w:hAnsi="Times New Roman" w:cs="Times New Roman"/>
          <w:sz w:val="26"/>
          <w:szCs w:val="26"/>
        </w:rPr>
        <w:t>des</w:t>
      </w:r>
      <w:r w:rsidRPr="006D523D">
        <w:rPr>
          <w:rFonts w:ascii="Times New Roman" w:eastAsia="Calibri" w:hAnsi="Times New Roman" w:cs="Times New Roman"/>
          <w:sz w:val="26"/>
          <w:szCs w:val="26"/>
        </w:rPr>
        <w:t xml:space="preserve"> zones réputées en catastrophes naturelles. D’où</w:t>
      </w:r>
      <w:r>
        <w:rPr>
          <w:rFonts w:ascii="Times New Roman" w:eastAsia="Calibri" w:hAnsi="Times New Roman" w:cs="Times New Roman"/>
          <w:sz w:val="26"/>
          <w:szCs w:val="26"/>
        </w:rPr>
        <w:t>,</w:t>
      </w:r>
      <w:r w:rsidRPr="006D523D">
        <w:rPr>
          <w:rFonts w:ascii="Times New Roman" w:eastAsia="Calibri" w:hAnsi="Times New Roman" w:cs="Times New Roman"/>
          <w:sz w:val="26"/>
          <w:szCs w:val="26"/>
        </w:rPr>
        <w:t xml:space="preserve"> la nécessité pour le pays d’établir sa cartographie des risques et aléas au regard du profil </w:t>
      </w:r>
      <w:r>
        <w:rPr>
          <w:rFonts w:ascii="Times New Roman" w:eastAsia="Calibri" w:hAnsi="Times New Roman" w:cs="Times New Roman"/>
          <w:sz w:val="26"/>
          <w:szCs w:val="26"/>
        </w:rPr>
        <w:t>i</w:t>
      </w:r>
      <w:r w:rsidRPr="006D523D">
        <w:rPr>
          <w:rFonts w:ascii="Times New Roman" w:eastAsia="Calibri" w:hAnsi="Times New Roman" w:cs="Times New Roman"/>
          <w:sz w:val="26"/>
          <w:szCs w:val="26"/>
        </w:rPr>
        <w:t>nfranational de</w:t>
      </w:r>
      <w:r>
        <w:rPr>
          <w:rFonts w:ascii="Times New Roman" w:eastAsia="Calibri" w:hAnsi="Times New Roman" w:cs="Times New Roman"/>
          <w:sz w:val="26"/>
          <w:szCs w:val="26"/>
        </w:rPr>
        <w:t>s</w:t>
      </w:r>
      <w:r w:rsidRPr="006D523D">
        <w:rPr>
          <w:rFonts w:ascii="Times New Roman" w:eastAsia="Calibri" w:hAnsi="Times New Roman" w:cs="Times New Roman"/>
          <w:sz w:val="26"/>
          <w:szCs w:val="26"/>
        </w:rPr>
        <w:t xml:space="preserve"> risques pays et son influence dans le système éducatif (dans le cadre de sa stratégie nationale de l’éducation en situation d’urgence).</w:t>
      </w:r>
    </w:p>
    <w:p w14:paraId="3F8D0B5B" w14:textId="77777777" w:rsidR="006025CC" w:rsidRPr="00252EEF" w:rsidRDefault="006025CC" w:rsidP="006025CC">
      <w:pPr>
        <w:pStyle w:val="Paragraphedeliste"/>
        <w:spacing w:after="160" w:line="259" w:lineRule="auto"/>
        <w:ind w:left="284" w:right="-567"/>
        <w:jc w:val="both"/>
        <w:rPr>
          <w:rFonts w:ascii="Times New Roman" w:eastAsia="Calibri" w:hAnsi="Times New Roman" w:cs="Times New Roman"/>
          <w:sz w:val="16"/>
          <w:szCs w:val="26"/>
        </w:rPr>
      </w:pPr>
    </w:p>
    <w:p w14:paraId="20F986C4" w14:textId="77777777" w:rsidR="006025CC" w:rsidRPr="006D523D" w:rsidRDefault="006025CC" w:rsidP="006025CC">
      <w:pPr>
        <w:pStyle w:val="Paragraphedeliste"/>
        <w:spacing w:after="160"/>
        <w:ind w:left="284" w:right="-567"/>
        <w:jc w:val="both"/>
        <w:rPr>
          <w:rFonts w:ascii="Times New Roman" w:eastAsia="Calibri" w:hAnsi="Times New Roman" w:cs="Times New Roman"/>
          <w:sz w:val="26"/>
          <w:szCs w:val="26"/>
        </w:rPr>
      </w:pPr>
      <w:r>
        <w:rPr>
          <w:rFonts w:ascii="Times New Roman" w:eastAsia="Calibri" w:hAnsi="Times New Roman" w:cs="Times New Roman"/>
          <w:sz w:val="26"/>
          <w:szCs w:val="26"/>
        </w:rPr>
        <w:t>Ensuite, nous avons procédé à la tabulation ou la production des tableaux statistiques pour les analyses :</w:t>
      </w:r>
    </w:p>
    <w:p w14:paraId="1FB3C57A" w14:textId="77777777" w:rsidR="006025CC" w:rsidRPr="00093F35" w:rsidRDefault="006025CC" w:rsidP="006025CC">
      <w:pPr>
        <w:pStyle w:val="Paragraphedeliste"/>
        <w:numPr>
          <w:ilvl w:val="0"/>
          <w:numId w:val="4"/>
        </w:numPr>
        <w:spacing w:after="160"/>
        <w:ind w:left="426"/>
        <w:jc w:val="both"/>
        <w:rPr>
          <w:rFonts w:ascii="Times New Roman" w:eastAsia="Calibri" w:hAnsi="Times New Roman" w:cs="Times New Roman"/>
          <w:kern w:val="2"/>
          <w:sz w:val="26"/>
          <w:szCs w:val="26"/>
          <w14:ligatures w14:val="standardContextual"/>
        </w:rPr>
      </w:pPr>
      <w:r w:rsidRPr="00093F35">
        <w:rPr>
          <w:rFonts w:ascii="Times New Roman" w:eastAsia="Calibri" w:hAnsi="Times New Roman" w:cs="Times New Roman"/>
          <w:kern w:val="2"/>
          <w:sz w:val="26"/>
          <w:szCs w:val="26"/>
          <w14:ligatures w14:val="standardContextual"/>
        </w:rPr>
        <w:t>Production des tableaux croisés dynamiques sur MS Excel de chaque critère ;</w:t>
      </w:r>
    </w:p>
    <w:p w14:paraId="4EAB9C9B" w14:textId="77777777" w:rsidR="006025CC" w:rsidRDefault="006025CC" w:rsidP="006025CC">
      <w:pPr>
        <w:pStyle w:val="Paragraphedeliste"/>
        <w:numPr>
          <w:ilvl w:val="0"/>
          <w:numId w:val="4"/>
        </w:numPr>
        <w:spacing w:after="160"/>
        <w:ind w:left="426"/>
        <w:jc w:val="both"/>
        <w:rPr>
          <w:rFonts w:ascii="Times New Roman" w:eastAsia="Calibri" w:hAnsi="Times New Roman" w:cs="Times New Roman"/>
          <w:kern w:val="2"/>
          <w:sz w:val="26"/>
          <w:szCs w:val="26"/>
          <w14:ligatures w14:val="standardContextual"/>
        </w:rPr>
      </w:pPr>
      <w:r w:rsidRPr="00093F35">
        <w:rPr>
          <w:rFonts w:ascii="Times New Roman" w:eastAsia="Calibri" w:hAnsi="Times New Roman" w:cs="Times New Roman"/>
          <w:kern w:val="2"/>
          <w:sz w:val="26"/>
          <w:szCs w:val="26"/>
          <w14:ligatures w14:val="standardContextual"/>
        </w:rPr>
        <w:t>Production des graphiques d’analyse</w:t>
      </w:r>
      <w:r>
        <w:rPr>
          <w:rFonts w:ascii="Times New Roman" w:eastAsia="Calibri" w:hAnsi="Times New Roman" w:cs="Times New Roman"/>
          <w:kern w:val="2"/>
          <w:sz w:val="26"/>
          <w:szCs w:val="26"/>
          <w14:ligatures w14:val="standardContextual"/>
        </w:rPr>
        <w:t> ;</w:t>
      </w:r>
    </w:p>
    <w:p w14:paraId="28A3C47F" w14:textId="77777777" w:rsidR="006025CC" w:rsidRPr="00CA438D" w:rsidRDefault="006025CC" w:rsidP="006025CC">
      <w:pPr>
        <w:pStyle w:val="Paragraphedeliste"/>
        <w:numPr>
          <w:ilvl w:val="0"/>
          <w:numId w:val="4"/>
        </w:numPr>
        <w:spacing w:after="160"/>
        <w:ind w:left="426"/>
        <w:jc w:val="both"/>
        <w:rPr>
          <w:rFonts w:ascii="Times New Roman" w:eastAsia="Calibri" w:hAnsi="Times New Roman" w:cs="Times New Roman"/>
          <w:kern w:val="2"/>
          <w:sz w:val="26"/>
          <w:szCs w:val="26"/>
          <w14:ligatures w14:val="standardContextual"/>
        </w:rPr>
      </w:pPr>
      <w:r w:rsidRPr="00CA438D">
        <w:rPr>
          <w:rFonts w:ascii="Times New Roman" w:eastAsia="Calibri" w:hAnsi="Times New Roman" w:cs="Times New Roman"/>
          <w:kern w:val="2"/>
          <w:sz w:val="26"/>
          <w:szCs w:val="26"/>
          <w14:ligatures w14:val="standardContextual"/>
        </w:rPr>
        <w:t>Production des Cartes dynamiques et thématiques d’analyse</w:t>
      </w:r>
      <w:r>
        <w:rPr>
          <w:rFonts w:ascii="Times New Roman" w:eastAsia="Calibri" w:hAnsi="Times New Roman" w:cs="Times New Roman"/>
          <w:kern w:val="2"/>
          <w:sz w:val="26"/>
          <w:szCs w:val="26"/>
          <w14:ligatures w14:val="standardContextual"/>
        </w:rPr>
        <w:t> ;</w:t>
      </w:r>
    </w:p>
    <w:p w14:paraId="2DB5FBFA" w14:textId="77777777" w:rsidR="006025CC" w:rsidRDefault="006025CC" w:rsidP="006025CC">
      <w:pPr>
        <w:pStyle w:val="Paragraphedeliste"/>
        <w:numPr>
          <w:ilvl w:val="0"/>
          <w:numId w:val="4"/>
        </w:numPr>
        <w:spacing w:after="160"/>
        <w:ind w:left="426"/>
        <w:jc w:val="both"/>
        <w:rPr>
          <w:rFonts w:ascii="Times New Roman" w:eastAsia="Calibri" w:hAnsi="Times New Roman" w:cs="Times New Roman"/>
          <w:kern w:val="2"/>
          <w:sz w:val="26"/>
          <w:szCs w:val="26"/>
          <w14:ligatures w14:val="standardContextual"/>
        </w:rPr>
      </w:pPr>
      <w:r w:rsidRPr="00CA438D">
        <w:rPr>
          <w:rFonts w:ascii="Times New Roman" w:eastAsia="Calibri" w:hAnsi="Times New Roman" w:cs="Times New Roman"/>
          <w:kern w:val="2"/>
          <w:sz w:val="26"/>
          <w:szCs w:val="26"/>
          <w14:ligatures w14:val="standardContextual"/>
        </w:rPr>
        <w:t>Feuille de route (termes de référence) relative à l’élaboration de la carte scolaire numérique et d’une cartographie de</w:t>
      </w:r>
      <w:r>
        <w:rPr>
          <w:rFonts w:ascii="Times New Roman" w:eastAsia="Calibri" w:hAnsi="Times New Roman" w:cs="Times New Roman"/>
          <w:kern w:val="2"/>
          <w:sz w:val="26"/>
          <w:szCs w:val="26"/>
          <w14:ligatures w14:val="standardContextual"/>
        </w:rPr>
        <w:t>s</w:t>
      </w:r>
      <w:r w:rsidRPr="00CA438D">
        <w:rPr>
          <w:rFonts w:ascii="Times New Roman" w:eastAsia="Calibri" w:hAnsi="Times New Roman" w:cs="Times New Roman"/>
          <w:kern w:val="2"/>
          <w:sz w:val="26"/>
          <w:szCs w:val="26"/>
          <w14:ligatures w14:val="standardContextual"/>
        </w:rPr>
        <w:t xml:space="preserve"> risques et exposition aux aléas (risques de conflits et insécurités, catastrophe</w:t>
      </w:r>
      <w:r>
        <w:rPr>
          <w:rFonts w:ascii="Times New Roman" w:eastAsia="Calibri" w:hAnsi="Times New Roman" w:cs="Times New Roman"/>
          <w:kern w:val="2"/>
          <w:sz w:val="26"/>
          <w:szCs w:val="26"/>
          <w14:ligatures w14:val="standardContextual"/>
        </w:rPr>
        <w:t>s</w:t>
      </w:r>
      <w:r w:rsidRPr="00CA438D">
        <w:rPr>
          <w:rFonts w:ascii="Times New Roman" w:eastAsia="Calibri" w:hAnsi="Times New Roman" w:cs="Times New Roman"/>
          <w:kern w:val="2"/>
          <w:sz w:val="26"/>
          <w:szCs w:val="26"/>
          <w14:ligatures w14:val="standardContextual"/>
        </w:rPr>
        <w:t xml:space="preserve"> naturelle</w:t>
      </w:r>
      <w:r>
        <w:rPr>
          <w:rFonts w:ascii="Times New Roman" w:eastAsia="Calibri" w:hAnsi="Times New Roman" w:cs="Times New Roman"/>
          <w:kern w:val="2"/>
          <w:sz w:val="26"/>
          <w:szCs w:val="26"/>
          <w14:ligatures w14:val="standardContextual"/>
        </w:rPr>
        <w:t>s</w:t>
      </w:r>
      <w:r w:rsidRPr="00CA438D">
        <w:rPr>
          <w:rFonts w:ascii="Times New Roman" w:eastAsia="Calibri" w:hAnsi="Times New Roman" w:cs="Times New Roman"/>
          <w:kern w:val="2"/>
          <w:sz w:val="26"/>
          <w:szCs w:val="26"/>
          <w14:ligatures w14:val="standardContextual"/>
        </w:rPr>
        <w:t>, épidémies, inondations, tremblements de terre, sécheresses) et le manque de capacités au pays de réagir face</w:t>
      </w:r>
      <w:r>
        <w:rPr>
          <w:rFonts w:ascii="Times New Roman" w:eastAsia="Calibri" w:hAnsi="Times New Roman" w:cs="Times New Roman"/>
          <w:kern w:val="2"/>
          <w:sz w:val="26"/>
          <w:szCs w:val="26"/>
          <w14:ligatures w14:val="standardContextual"/>
        </w:rPr>
        <w:t xml:space="preserve"> à</w:t>
      </w:r>
      <w:r w:rsidRPr="00CA438D">
        <w:rPr>
          <w:rFonts w:ascii="Times New Roman" w:eastAsia="Calibri" w:hAnsi="Times New Roman" w:cs="Times New Roman"/>
          <w:kern w:val="2"/>
          <w:sz w:val="26"/>
          <w:szCs w:val="26"/>
          <w14:ligatures w14:val="standardContextual"/>
        </w:rPr>
        <w:t xml:space="preserve"> ces différents problèmes qui influent sur son système éducatif. </w:t>
      </w:r>
    </w:p>
    <w:p w14:paraId="3990765E" w14:textId="77777777" w:rsidR="006025CC" w:rsidRPr="00252EEF" w:rsidRDefault="006025CC" w:rsidP="006025CC">
      <w:pPr>
        <w:pStyle w:val="Paragraphedeliste"/>
        <w:spacing w:after="160"/>
        <w:ind w:left="426"/>
        <w:jc w:val="both"/>
        <w:rPr>
          <w:rFonts w:ascii="Times New Roman" w:eastAsia="Calibri" w:hAnsi="Times New Roman" w:cs="Times New Roman"/>
          <w:kern w:val="2"/>
          <w:sz w:val="12"/>
          <w:szCs w:val="26"/>
          <w14:ligatures w14:val="standardContextual"/>
        </w:rPr>
      </w:pPr>
    </w:p>
    <w:p w14:paraId="7619D81A" w14:textId="77777777" w:rsidR="006025CC" w:rsidRDefault="006025CC" w:rsidP="006025CC">
      <w:pPr>
        <w:pStyle w:val="Paragraphedeliste"/>
        <w:numPr>
          <w:ilvl w:val="4"/>
          <w:numId w:val="10"/>
        </w:numPr>
        <w:spacing w:after="160" w:line="259" w:lineRule="auto"/>
        <w:jc w:val="both"/>
        <w:rPr>
          <w:rFonts w:ascii="Times New Roman" w:eastAsia="Calibri" w:hAnsi="Times New Roman" w:cs="Times New Roman"/>
          <w:b/>
          <w:kern w:val="2"/>
          <w:sz w:val="26"/>
          <w:szCs w:val="26"/>
          <w14:ligatures w14:val="standardContextual"/>
        </w:rPr>
      </w:pPr>
      <w:r w:rsidRPr="00D125E3">
        <w:rPr>
          <w:rFonts w:ascii="Times New Roman" w:eastAsia="Calibri" w:hAnsi="Times New Roman" w:cs="Times New Roman"/>
          <w:b/>
          <w:kern w:val="2"/>
          <w:sz w:val="26"/>
          <w:szCs w:val="26"/>
          <w14:ligatures w14:val="standardContextual"/>
        </w:rPr>
        <w:t>Analyse des données</w:t>
      </w:r>
    </w:p>
    <w:p w14:paraId="5884431F" w14:textId="77777777" w:rsidR="006025CC" w:rsidRPr="00252EEF" w:rsidRDefault="006025CC" w:rsidP="006025CC">
      <w:pPr>
        <w:pStyle w:val="Paragraphedeliste"/>
        <w:spacing w:after="160" w:line="259" w:lineRule="auto"/>
        <w:ind w:left="2016"/>
        <w:jc w:val="both"/>
        <w:rPr>
          <w:rFonts w:ascii="Times New Roman" w:eastAsia="Calibri" w:hAnsi="Times New Roman" w:cs="Times New Roman"/>
          <w:b/>
          <w:kern w:val="2"/>
          <w:sz w:val="18"/>
          <w:szCs w:val="26"/>
          <w14:ligatures w14:val="standardContextual"/>
        </w:rPr>
      </w:pPr>
      <w:r w:rsidRPr="00252EEF">
        <w:rPr>
          <w:rFonts w:ascii="Times New Roman" w:eastAsia="Calibri" w:hAnsi="Times New Roman" w:cs="Times New Roman"/>
          <w:b/>
          <w:kern w:val="2"/>
          <w:sz w:val="18"/>
          <w:szCs w:val="26"/>
          <w14:ligatures w14:val="standardContextual"/>
        </w:rPr>
        <w:t xml:space="preserve"> </w:t>
      </w:r>
    </w:p>
    <w:p w14:paraId="650FE8D5" w14:textId="77777777" w:rsidR="006025CC" w:rsidRPr="00252EEF" w:rsidRDefault="006025CC" w:rsidP="006025CC">
      <w:pPr>
        <w:pStyle w:val="Paragraphedeliste"/>
        <w:numPr>
          <w:ilvl w:val="0"/>
          <w:numId w:val="7"/>
        </w:numPr>
        <w:spacing w:after="160" w:line="259" w:lineRule="auto"/>
        <w:ind w:left="567"/>
        <w:jc w:val="both"/>
        <w:rPr>
          <w:rFonts w:ascii="Times New Roman" w:eastAsia="Calibri" w:hAnsi="Times New Roman" w:cs="Times New Roman"/>
          <w:b/>
          <w:kern w:val="2"/>
          <w:sz w:val="26"/>
          <w:szCs w:val="26"/>
          <w14:ligatures w14:val="standardContextual"/>
        </w:rPr>
      </w:pPr>
      <w:r w:rsidRPr="00252EEF">
        <w:rPr>
          <w:rFonts w:ascii="Times New Roman" w:eastAsia="Calibri" w:hAnsi="Times New Roman" w:cs="Times New Roman"/>
          <w:b/>
          <w:kern w:val="2"/>
          <w:sz w:val="26"/>
          <w:szCs w:val="26"/>
          <w14:ligatures w14:val="standardContextual"/>
        </w:rPr>
        <w:t>Méthodes utilisées</w:t>
      </w:r>
    </w:p>
    <w:p w14:paraId="2E6414C9" w14:textId="77777777" w:rsidR="006025CC" w:rsidRDefault="006025CC" w:rsidP="006025CC">
      <w:pPr>
        <w:spacing w:after="0" w:line="240" w:lineRule="auto"/>
        <w:ind w:left="284"/>
        <w:jc w:val="both"/>
        <w:rPr>
          <w:rFonts w:ascii="Times New Roman" w:eastAsia="Calibri" w:hAnsi="Times New Roman" w:cs="Times New Roman"/>
          <w:bCs/>
          <w:kern w:val="2"/>
          <w:sz w:val="26"/>
          <w:szCs w:val="26"/>
          <w14:ligatures w14:val="standardContextual"/>
        </w:rPr>
      </w:pPr>
      <w:r>
        <w:rPr>
          <w:rFonts w:ascii="Times New Roman" w:eastAsia="Calibri" w:hAnsi="Times New Roman" w:cs="Times New Roman"/>
          <w:bCs/>
          <w:kern w:val="2"/>
          <w:sz w:val="26"/>
          <w:szCs w:val="26"/>
          <w14:ligatures w14:val="standardContextual"/>
        </w:rPr>
        <w:t xml:space="preserve">Nous avons procédé aux méthodes d’analyse descriptive et d’analyse </w:t>
      </w:r>
      <w:proofErr w:type="gramStart"/>
      <w:r>
        <w:rPr>
          <w:rFonts w:ascii="Times New Roman" w:eastAsia="Calibri" w:hAnsi="Times New Roman" w:cs="Times New Roman"/>
          <w:bCs/>
          <w:kern w:val="2"/>
          <w:sz w:val="26"/>
          <w:szCs w:val="26"/>
          <w14:ligatures w14:val="standardContextual"/>
        </w:rPr>
        <w:t>multicritères  des</w:t>
      </w:r>
      <w:proofErr w:type="gramEnd"/>
      <w:r>
        <w:rPr>
          <w:rFonts w:ascii="Times New Roman" w:eastAsia="Calibri" w:hAnsi="Times New Roman" w:cs="Times New Roman"/>
          <w:bCs/>
          <w:kern w:val="2"/>
          <w:sz w:val="26"/>
          <w:szCs w:val="26"/>
          <w14:ligatures w14:val="standardContextual"/>
        </w:rPr>
        <w:t xml:space="preserve"> données. </w:t>
      </w:r>
      <w:r w:rsidRPr="000C34C4">
        <w:rPr>
          <w:rFonts w:ascii="Times New Roman" w:eastAsia="Calibri" w:hAnsi="Times New Roman" w:cs="Times New Roman"/>
          <w:bCs/>
          <w:kern w:val="2"/>
          <w:sz w:val="26"/>
          <w:szCs w:val="26"/>
          <w14:ligatures w14:val="standardContextual"/>
        </w:rPr>
        <w:t xml:space="preserve">Les </w:t>
      </w:r>
      <w:r>
        <w:rPr>
          <w:rFonts w:ascii="Times New Roman" w:eastAsia="Calibri" w:hAnsi="Times New Roman" w:cs="Times New Roman"/>
          <w:bCs/>
          <w:kern w:val="2"/>
          <w:sz w:val="26"/>
          <w:szCs w:val="26"/>
          <w14:ligatures w14:val="standardContextual"/>
        </w:rPr>
        <w:t>« </w:t>
      </w:r>
      <w:r w:rsidRPr="006E3A55">
        <w:rPr>
          <w:rFonts w:ascii="Times New Roman" w:eastAsia="Calibri" w:hAnsi="Times New Roman" w:cs="Times New Roman"/>
          <w:b/>
          <w:bCs/>
          <w:kern w:val="2"/>
          <w:sz w:val="26"/>
          <w:szCs w:val="26"/>
          <w14:ligatures w14:val="standardContextual"/>
        </w:rPr>
        <w:t>proportions ou pourcentages</w:t>
      </w:r>
      <w:r>
        <w:rPr>
          <w:rFonts w:ascii="Times New Roman" w:eastAsia="Calibri" w:hAnsi="Times New Roman" w:cs="Times New Roman"/>
          <w:bCs/>
          <w:kern w:val="2"/>
          <w:sz w:val="26"/>
          <w:szCs w:val="26"/>
          <w14:ligatures w14:val="standardContextual"/>
        </w:rPr>
        <w:t> »</w:t>
      </w:r>
      <w:r w:rsidRPr="000C34C4">
        <w:rPr>
          <w:rFonts w:ascii="Times New Roman" w:eastAsia="Calibri" w:hAnsi="Times New Roman" w:cs="Times New Roman"/>
          <w:bCs/>
          <w:kern w:val="2"/>
          <w:sz w:val="26"/>
          <w:szCs w:val="26"/>
          <w14:ligatures w14:val="standardContextual"/>
        </w:rPr>
        <w:t xml:space="preserve"> ont été utilisées comme </w:t>
      </w:r>
      <w:r>
        <w:rPr>
          <w:rFonts w:ascii="Times New Roman" w:eastAsia="Calibri" w:hAnsi="Times New Roman" w:cs="Times New Roman"/>
          <w:bCs/>
          <w:kern w:val="2"/>
          <w:sz w:val="26"/>
          <w:szCs w:val="26"/>
          <w14:ligatures w14:val="standardContextual"/>
        </w:rPr>
        <w:t>« </w:t>
      </w:r>
      <w:r w:rsidRPr="004B2371">
        <w:rPr>
          <w:rFonts w:ascii="Times New Roman" w:eastAsia="Calibri" w:hAnsi="Times New Roman" w:cs="Times New Roman"/>
          <w:b/>
          <w:bCs/>
          <w:kern w:val="2"/>
          <w:sz w:val="26"/>
          <w:szCs w:val="26"/>
          <w14:ligatures w14:val="standardContextual"/>
        </w:rPr>
        <w:t>unité de mesure</w:t>
      </w:r>
      <w:r>
        <w:rPr>
          <w:rFonts w:ascii="Times New Roman" w:eastAsia="Calibri" w:hAnsi="Times New Roman" w:cs="Times New Roman"/>
          <w:bCs/>
          <w:kern w:val="2"/>
          <w:sz w:val="26"/>
          <w:szCs w:val="26"/>
          <w14:ligatures w14:val="standardContextual"/>
        </w:rPr>
        <w:t> » sur les 26 Provinces Administratives et 662 Sous-divisions éducationnelles qui sont prises comme nos « </w:t>
      </w:r>
      <w:r w:rsidRPr="004B2371">
        <w:rPr>
          <w:rFonts w:ascii="Times New Roman" w:eastAsia="Calibri" w:hAnsi="Times New Roman" w:cs="Times New Roman"/>
          <w:b/>
          <w:bCs/>
          <w:kern w:val="2"/>
          <w:sz w:val="26"/>
          <w:szCs w:val="26"/>
          <w14:ligatures w14:val="standardContextual"/>
        </w:rPr>
        <w:t>deux unités d’analyses statistiques</w:t>
      </w:r>
      <w:r>
        <w:rPr>
          <w:rFonts w:ascii="Times New Roman" w:eastAsia="Calibri" w:hAnsi="Times New Roman" w:cs="Times New Roman"/>
          <w:bCs/>
          <w:kern w:val="2"/>
          <w:sz w:val="26"/>
          <w:szCs w:val="26"/>
          <w14:ligatures w14:val="standardContextual"/>
        </w:rPr>
        <w:t> », cela pour trois objectifs majeurs :</w:t>
      </w:r>
    </w:p>
    <w:p w14:paraId="507E41F4" w14:textId="77777777" w:rsidR="006025CC" w:rsidRPr="00050287" w:rsidRDefault="006025CC" w:rsidP="006025CC">
      <w:pPr>
        <w:pStyle w:val="Paragraphedeliste"/>
        <w:numPr>
          <w:ilvl w:val="0"/>
          <w:numId w:val="6"/>
        </w:numPr>
        <w:spacing w:after="0" w:line="240" w:lineRule="auto"/>
        <w:ind w:left="567"/>
        <w:jc w:val="both"/>
        <w:rPr>
          <w:rFonts w:ascii="Times New Roman" w:eastAsia="Calibri" w:hAnsi="Times New Roman" w:cs="Times New Roman"/>
          <w:bCs/>
          <w:kern w:val="2"/>
          <w:sz w:val="26"/>
          <w:szCs w:val="26"/>
          <w14:ligatures w14:val="standardContextual"/>
        </w:rPr>
      </w:pPr>
      <w:r>
        <w:rPr>
          <w:rFonts w:ascii="Times New Roman" w:eastAsia="Calibri" w:hAnsi="Times New Roman" w:cs="Times New Roman"/>
          <w:bCs/>
          <w:kern w:val="2"/>
          <w:sz w:val="26"/>
          <w:szCs w:val="26"/>
          <w14:ligatures w14:val="standardContextual"/>
        </w:rPr>
        <w:t>P</w:t>
      </w:r>
      <w:r w:rsidRPr="00050287">
        <w:rPr>
          <w:rFonts w:ascii="Times New Roman" w:eastAsia="Calibri" w:hAnsi="Times New Roman" w:cs="Times New Roman"/>
          <w:bCs/>
          <w:kern w:val="2"/>
          <w:sz w:val="26"/>
          <w:szCs w:val="26"/>
          <w14:ligatures w14:val="standardContextual"/>
        </w:rPr>
        <w:t>remièrement</w:t>
      </w:r>
      <w:r>
        <w:rPr>
          <w:rFonts w:ascii="Times New Roman" w:eastAsia="Calibri" w:hAnsi="Times New Roman" w:cs="Times New Roman"/>
          <w:bCs/>
          <w:kern w:val="2"/>
          <w:sz w:val="26"/>
          <w:szCs w:val="26"/>
          <w14:ligatures w14:val="standardContextual"/>
        </w:rPr>
        <w:t>,</w:t>
      </w:r>
      <w:r w:rsidRPr="00050287">
        <w:rPr>
          <w:rFonts w:ascii="Times New Roman" w:eastAsia="Calibri" w:hAnsi="Times New Roman" w:cs="Times New Roman"/>
          <w:bCs/>
          <w:kern w:val="2"/>
          <w:sz w:val="26"/>
          <w:szCs w:val="26"/>
          <w14:ligatures w14:val="standardContextual"/>
        </w:rPr>
        <w:t xml:space="preserve"> pour </w:t>
      </w:r>
      <w:r w:rsidRPr="00050287">
        <w:rPr>
          <w:rFonts w:ascii="Times New Roman" w:eastAsia="Calibri" w:hAnsi="Times New Roman" w:cs="Times New Roman"/>
          <w:b/>
          <w:bCs/>
          <w:kern w:val="2"/>
          <w:sz w:val="26"/>
          <w:szCs w:val="26"/>
          <w14:ligatures w14:val="standardContextual"/>
        </w:rPr>
        <w:t>capter</w:t>
      </w:r>
      <w:r w:rsidRPr="00050287">
        <w:rPr>
          <w:rFonts w:ascii="Times New Roman" w:eastAsia="Calibri" w:hAnsi="Times New Roman" w:cs="Times New Roman"/>
          <w:bCs/>
          <w:kern w:val="2"/>
          <w:sz w:val="26"/>
          <w:szCs w:val="26"/>
          <w14:ligatures w14:val="standardContextual"/>
        </w:rPr>
        <w:t xml:space="preserve"> les zones où les instruments de la politique de la gratuité n’ont pas été correctement appliqués</w:t>
      </w:r>
      <w:r>
        <w:rPr>
          <w:rFonts w:ascii="Times New Roman" w:eastAsia="Calibri" w:hAnsi="Times New Roman" w:cs="Times New Roman"/>
          <w:bCs/>
          <w:kern w:val="2"/>
          <w:sz w:val="26"/>
          <w:szCs w:val="26"/>
          <w14:ligatures w14:val="standardContextual"/>
        </w:rPr>
        <w:t xml:space="preserve"> dans chaque unité statistique</w:t>
      </w:r>
      <w:r w:rsidRPr="00050287">
        <w:rPr>
          <w:rFonts w:ascii="Times New Roman" w:eastAsia="Calibri" w:hAnsi="Times New Roman" w:cs="Times New Roman"/>
          <w:bCs/>
          <w:kern w:val="2"/>
          <w:sz w:val="26"/>
          <w:szCs w:val="26"/>
          <w14:ligatures w14:val="standardContextual"/>
        </w:rPr>
        <w:t> ;</w:t>
      </w:r>
    </w:p>
    <w:p w14:paraId="16B50CCD" w14:textId="77777777" w:rsidR="006025CC" w:rsidRPr="00050287" w:rsidRDefault="006025CC" w:rsidP="006025CC">
      <w:pPr>
        <w:pStyle w:val="Paragraphedeliste"/>
        <w:numPr>
          <w:ilvl w:val="0"/>
          <w:numId w:val="6"/>
        </w:numPr>
        <w:spacing w:after="0" w:line="240" w:lineRule="auto"/>
        <w:ind w:left="567"/>
        <w:jc w:val="both"/>
        <w:rPr>
          <w:rFonts w:ascii="Times New Roman" w:eastAsia="Calibri" w:hAnsi="Times New Roman" w:cs="Times New Roman"/>
          <w:bCs/>
          <w:kern w:val="2"/>
          <w:sz w:val="26"/>
          <w:szCs w:val="26"/>
          <w14:ligatures w14:val="standardContextual"/>
        </w:rPr>
      </w:pPr>
      <w:r>
        <w:rPr>
          <w:rFonts w:ascii="Times New Roman" w:eastAsia="Calibri" w:hAnsi="Times New Roman" w:cs="Times New Roman"/>
          <w:bCs/>
          <w:kern w:val="2"/>
          <w:sz w:val="26"/>
          <w:szCs w:val="26"/>
          <w14:ligatures w14:val="standardContextual"/>
        </w:rPr>
        <w:t>D</w:t>
      </w:r>
      <w:r w:rsidRPr="00050287">
        <w:rPr>
          <w:rFonts w:ascii="Times New Roman" w:eastAsia="Calibri" w:hAnsi="Times New Roman" w:cs="Times New Roman"/>
          <w:bCs/>
          <w:kern w:val="2"/>
          <w:sz w:val="26"/>
          <w:szCs w:val="26"/>
          <w14:ligatures w14:val="standardContextual"/>
        </w:rPr>
        <w:t>euxièmement</w:t>
      </w:r>
      <w:r>
        <w:rPr>
          <w:rFonts w:ascii="Times New Roman" w:eastAsia="Calibri" w:hAnsi="Times New Roman" w:cs="Times New Roman"/>
          <w:bCs/>
          <w:kern w:val="2"/>
          <w:sz w:val="26"/>
          <w:szCs w:val="26"/>
          <w14:ligatures w14:val="standardContextual"/>
        </w:rPr>
        <w:t>,</w:t>
      </w:r>
      <w:r w:rsidRPr="00050287">
        <w:rPr>
          <w:rFonts w:ascii="Times New Roman" w:eastAsia="Calibri" w:hAnsi="Times New Roman" w:cs="Times New Roman"/>
          <w:bCs/>
          <w:kern w:val="2"/>
          <w:sz w:val="26"/>
          <w:szCs w:val="26"/>
          <w14:ligatures w14:val="standardContextual"/>
        </w:rPr>
        <w:t xml:space="preserve"> pour </w:t>
      </w:r>
      <w:r w:rsidRPr="00050287">
        <w:rPr>
          <w:rFonts w:ascii="Times New Roman" w:eastAsia="Calibri" w:hAnsi="Times New Roman" w:cs="Times New Roman"/>
          <w:b/>
          <w:bCs/>
          <w:kern w:val="2"/>
          <w:sz w:val="26"/>
          <w:szCs w:val="26"/>
          <w14:ligatures w14:val="standardContextual"/>
        </w:rPr>
        <w:t>justifier</w:t>
      </w:r>
      <w:r w:rsidRPr="00050287">
        <w:rPr>
          <w:rFonts w:ascii="Times New Roman" w:eastAsia="Calibri" w:hAnsi="Times New Roman" w:cs="Times New Roman"/>
          <w:bCs/>
          <w:kern w:val="2"/>
          <w:sz w:val="26"/>
          <w:szCs w:val="26"/>
          <w14:ligatures w14:val="standardContextual"/>
        </w:rPr>
        <w:t xml:space="preserve"> la disparité entre la demande et l’offre de l’éducation, l’inadéquation entre la formation et l’emploi </w:t>
      </w:r>
      <w:r>
        <w:rPr>
          <w:rFonts w:ascii="Times New Roman" w:eastAsia="Calibri" w:hAnsi="Times New Roman" w:cs="Times New Roman"/>
          <w:bCs/>
          <w:kern w:val="2"/>
          <w:sz w:val="26"/>
          <w:szCs w:val="26"/>
          <w14:ligatures w14:val="standardContextual"/>
        </w:rPr>
        <w:t xml:space="preserve">dans chaque </w:t>
      </w:r>
      <w:proofErr w:type="gramStart"/>
      <w:r>
        <w:rPr>
          <w:rFonts w:ascii="Times New Roman" w:eastAsia="Calibri" w:hAnsi="Times New Roman" w:cs="Times New Roman"/>
          <w:bCs/>
          <w:kern w:val="2"/>
          <w:sz w:val="26"/>
          <w:szCs w:val="26"/>
          <w14:ligatures w14:val="standardContextual"/>
        </w:rPr>
        <w:t>province</w:t>
      </w:r>
      <w:r w:rsidRPr="00050287">
        <w:rPr>
          <w:rFonts w:ascii="Times New Roman" w:eastAsia="Calibri" w:hAnsi="Times New Roman" w:cs="Times New Roman"/>
          <w:bCs/>
          <w:kern w:val="2"/>
          <w:sz w:val="26"/>
          <w:szCs w:val="26"/>
          <w14:ligatures w14:val="standardContextual"/>
        </w:rPr>
        <w:t>;</w:t>
      </w:r>
      <w:proofErr w:type="gramEnd"/>
    </w:p>
    <w:p w14:paraId="3AB8E22D" w14:textId="77777777" w:rsidR="006025CC" w:rsidRDefault="006025CC" w:rsidP="006025CC">
      <w:pPr>
        <w:pStyle w:val="Paragraphedeliste"/>
        <w:numPr>
          <w:ilvl w:val="0"/>
          <w:numId w:val="6"/>
        </w:numPr>
        <w:spacing w:after="0" w:line="240" w:lineRule="auto"/>
        <w:ind w:left="567"/>
        <w:jc w:val="both"/>
        <w:rPr>
          <w:rFonts w:ascii="Times New Roman" w:eastAsia="Calibri" w:hAnsi="Times New Roman" w:cs="Times New Roman"/>
          <w:bCs/>
          <w:kern w:val="2"/>
          <w:sz w:val="26"/>
          <w:szCs w:val="26"/>
          <w14:ligatures w14:val="standardContextual"/>
        </w:rPr>
      </w:pPr>
      <w:r>
        <w:rPr>
          <w:rFonts w:ascii="Times New Roman" w:eastAsia="Calibri" w:hAnsi="Times New Roman" w:cs="Times New Roman"/>
          <w:bCs/>
          <w:kern w:val="2"/>
          <w:sz w:val="26"/>
          <w:szCs w:val="26"/>
          <w14:ligatures w14:val="standardContextual"/>
        </w:rPr>
        <w:t>T</w:t>
      </w:r>
      <w:r w:rsidRPr="00050287">
        <w:rPr>
          <w:rFonts w:ascii="Times New Roman" w:eastAsia="Calibri" w:hAnsi="Times New Roman" w:cs="Times New Roman"/>
          <w:bCs/>
          <w:kern w:val="2"/>
          <w:sz w:val="26"/>
          <w:szCs w:val="26"/>
          <w14:ligatures w14:val="standardContextual"/>
        </w:rPr>
        <w:t>roisièmement</w:t>
      </w:r>
      <w:r>
        <w:rPr>
          <w:rFonts w:ascii="Times New Roman" w:eastAsia="Calibri" w:hAnsi="Times New Roman" w:cs="Times New Roman"/>
          <w:bCs/>
          <w:kern w:val="2"/>
          <w:sz w:val="26"/>
          <w:szCs w:val="26"/>
          <w14:ligatures w14:val="standardContextual"/>
        </w:rPr>
        <w:t>,</w:t>
      </w:r>
      <w:r w:rsidRPr="00050287">
        <w:rPr>
          <w:rFonts w:ascii="Times New Roman" w:eastAsia="Calibri" w:hAnsi="Times New Roman" w:cs="Times New Roman"/>
          <w:bCs/>
          <w:kern w:val="2"/>
          <w:sz w:val="26"/>
          <w:szCs w:val="26"/>
          <w14:ligatures w14:val="standardContextual"/>
        </w:rPr>
        <w:t xml:space="preserve"> pour </w:t>
      </w:r>
      <w:r w:rsidRPr="00050287">
        <w:rPr>
          <w:rFonts w:ascii="Times New Roman" w:eastAsia="Calibri" w:hAnsi="Times New Roman" w:cs="Times New Roman"/>
          <w:b/>
          <w:bCs/>
          <w:kern w:val="2"/>
          <w:sz w:val="26"/>
          <w:szCs w:val="26"/>
          <w14:ligatures w14:val="standardContextual"/>
        </w:rPr>
        <w:t>démontrer</w:t>
      </w:r>
      <w:r w:rsidRPr="00050287">
        <w:rPr>
          <w:rFonts w:ascii="Times New Roman" w:eastAsia="Calibri" w:hAnsi="Times New Roman" w:cs="Times New Roman"/>
          <w:bCs/>
          <w:kern w:val="2"/>
          <w:sz w:val="26"/>
          <w:szCs w:val="26"/>
          <w14:ligatures w14:val="standardContextual"/>
        </w:rPr>
        <w:t xml:space="preserve"> l’impact des conflits armés et ethniques dans le système éducatif </w:t>
      </w:r>
      <w:r>
        <w:rPr>
          <w:rFonts w:ascii="Times New Roman" w:eastAsia="Calibri" w:hAnsi="Times New Roman" w:cs="Times New Roman"/>
          <w:bCs/>
          <w:kern w:val="2"/>
          <w:sz w:val="26"/>
          <w:szCs w:val="26"/>
          <w14:ligatures w14:val="standardContextual"/>
        </w:rPr>
        <w:t xml:space="preserve">à travers les zones affectées et/ou défavorisées par des projets de construction, de réhabilitation et d’équipement des salles de classe depuis </w:t>
      </w:r>
      <w:r>
        <w:rPr>
          <w:rFonts w:ascii="Times New Roman" w:eastAsia="Calibri" w:hAnsi="Times New Roman" w:cs="Times New Roman"/>
          <w:bCs/>
          <w:kern w:val="2"/>
          <w:sz w:val="26"/>
          <w:szCs w:val="26"/>
          <w14:ligatures w14:val="standardContextual"/>
        </w:rPr>
        <w:lastRenderedPageBreak/>
        <w:t>l’avènement de la stratégie sectorielle de l’éducation et de la formation en décembre 2015 dans le pays</w:t>
      </w:r>
      <w:r w:rsidRPr="00050287">
        <w:rPr>
          <w:rFonts w:ascii="Times New Roman" w:eastAsia="Calibri" w:hAnsi="Times New Roman" w:cs="Times New Roman"/>
          <w:bCs/>
          <w:kern w:val="2"/>
          <w:sz w:val="26"/>
          <w:szCs w:val="26"/>
          <w14:ligatures w14:val="standardContextual"/>
        </w:rPr>
        <w:t>.</w:t>
      </w:r>
    </w:p>
    <w:p w14:paraId="61C999AF" w14:textId="77777777" w:rsidR="006025CC" w:rsidRPr="00252EEF" w:rsidRDefault="006025CC" w:rsidP="006025CC">
      <w:pPr>
        <w:pStyle w:val="Paragraphedeliste"/>
        <w:numPr>
          <w:ilvl w:val="0"/>
          <w:numId w:val="7"/>
        </w:numPr>
        <w:spacing w:after="160" w:line="259" w:lineRule="auto"/>
        <w:ind w:left="567"/>
        <w:jc w:val="both"/>
        <w:rPr>
          <w:rFonts w:ascii="Times New Roman" w:eastAsia="Calibri" w:hAnsi="Times New Roman" w:cs="Times New Roman"/>
          <w:b/>
          <w:kern w:val="2"/>
          <w:sz w:val="26"/>
          <w:szCs w:val="26"/>
          <w14:ligatures w14:val="standardContextual"/>
        </w:rPr>
      </w:pPr>
      <w:r w:rsidRPr="00252EEF">
        <w:rPr>
          <w:rFonts w:ascii="Times New Roman" w:eastAsia="Calibri" w:hAnsi="Times New Roman" w:cs="Times New Roman"/>
          <w:b/>
          <w:kern w:val="2"/>
          <w:sz w:val="26"/>
          <w:szCs w:val="26"/>
          <w14:ligatures w14:val="standardContextual"/>
        </w:rPr>
        <w:t>Justification du recours aux méthodes d’analyse quantitative des données</w:t>
      </w:r>
    </w:p>
    <w:p w14:paraId="0E19B767" w14:textId="77777777" w:rsidR="006025CC" w:rsidRPr="00EA2436" w:rsidRDefault="006025CC" w:rsidP="006025CC">
      <w:pPr>
        <w:pStyle w:val="Paragraphedeliste"/>
        <w:spacing w:after="160" w:line="259" w:lineRule="auto"/>
        <w:ind w:left="567"/>
        <w:jc w:val="both"/>
        <w:rPr>
          <w:rFonts w:ascii="Times New Roman" w:eastAsia="Calibri" w:hAnsi="Times New Roman" w:cs="Times New Roman"/>
          <w:kern w:val="2"/>
          <w:sz w:val="12"/>
          <w:szCs w:val="26"/>
          <w14:ligatures w14:val="standardContextual"/>
        </w:rPr>
      </w:pPr>
    </w:p>
    <w:p w14:paraId="0B9DA251" w14:textId="77777777" w:rsidR="006025CC" w:rsidRPr="00B52D0D" w:rsidRDefault="006025CC" w:rsidP="006025CC">
      <w:pPr>
        <w:pStyle w:val="Paragraphedeliste"/>
        <w:numPr>
          <w:ilvl w:val="0"/>
          <w:numId w:val="8"/>
        </w:numPr>
        <w:spacing w:after="160" w:line="360" w:lineRule="auto"/>
        <w:ind w:left="709"/>
        <w:jc w:val="both"/>
        <w:rPr>
          <w:rFonts w:ascii="Times New Roman" w:eastAsia="Calibri" w:hAnsi="Times New Roman" w:cs="Times New Roman"/>
          <w:bCs/>
          <w:kern w:val="2"/>
          <w:sz w:val="26"/>
          <w:szCs w:val="26"/>
          <w14:ligatures w14:val="standardContextual"/>
        </w:rPr>
      </w:pPr>
      <w:r w:rsidRPr="00EA2436">
        <w:rPr>
          <w:rFonts w:ascii="Times New Roman" w:eastAsia="Calibri" w:hAnsi="Times New Roman" w:cs="Times New Roman"/>
          <w:b/>
          <w:bCs/>
          <w:kern w:val="2"/>
          <w:sz w:val="26"/>
          <w:szCs w:val="26"/>
          <w14:ligatures w14:val="standardContextual"/>
        </w:rPr>
        <w:t>L’analyse descriptive des données</w:t>
      </w:r>
      <w:r w:rsidRPr="00B52D0D">
        <w:rPr>
          <w:rFonts w:ascii="Times New Roman" w:eastAsia="Calibri" w:hAnsi="Times New Roman" w:cs="Times New Roman"/>
          <w:bCs/>
          <w:kern w:val="2"/>
          <w:sz w:val="26"/>
          <w:szCs w:val="26"/>
          <w14:ligatures w14:val="standardContextual"/>
        </w:rPr>
        <w:t xml:space="preserve"> </w:t>
      </w:r>
      <w:r>
        <w:rPr>
          <w:rFonts w:ascii="Times New Roman" w:eastAsia="Calibri" w:hAnsi="Times New Roman" w:cs="Times New Roman"/>
          <w:bCs/>
          <w:kern w:val="2"/>
          <w:sz w:val="26"/>
          <w:szCs w:val="26"/>
          <w14:ligatures w14:val="standardContextual"/>
        </w:rPr>
        <w:t>permet</w:t>
      </w:r>
      <w:r w:rsidRPr="00B52D0D">
        <w:rPr>
          <w:rFonts w:ascii="Times New Roman" w:eastAsia="Calibri" w:hAnsi="Times New Roman" w:cs="Times New Roman"/>
          <w:bCs/>
          <w:kern w:val="2"/>
          <w:sz w:val="26"/>
          <w:szCs w:val="26"/>
          <w14:ligatures w14:val="standardContextual"/>
        </w:rPr>
        <w:t xml:space="preserve"> à</w:t>
      </w:r>
      <w:r>
        <w:rPr>
          <w:rFonts w:ascii="Times New Roman" w:eastAsia="Calibri" w:hAnsi="Times New Roman" w:cs="Times New Roman"/>
          <w:bCs/>
          <w:kern w:val="2"/>
          <w:sz w:val="26"/>
          <w:szCs w:val="26"/>
          <w14:ligatures w14:val="standardContextual"/>
        </w:rPr>
        <w:t xml:space="preserve"> décrire et</w:t>
      </w:r>
      <w:r w:rsidRPr="00B52D0D">
        <w:rPr>
          <w:rFonts w:ascii="Times New Roman" w:eastAsia="Calibri" w:hAnsi="Times New Roman" w:cs="Times New Roman"/>
          <w:bCs/>
          <w:kern w:val="2"/>
          <w:sz w:val="26"/>
          <w:szCs w:val="26"/>
          <w14:ligatures w14:val="standardContextual"/>
        </w:rPr>
        <w:t xml:space="preserve"> interpréter les données</w:t>
      </w:r>
      <w:r>
        <w:rPr>
          <w:rFonts w:ascii="Times New Roman" w:eastAsia="Calibri" w:hAnsi="Times New Roman" w:cs="Times New Roman"/>
          <w:bCs/>
          <w:kern w:val="2"/>
          <w:sz w:val="26"/>
          <w:szCs w:val="26"/>
          <w14:ligatures w14:val="standardContextual"/>
        </w:rPr>
        <w:t>.</w:t>
      </w:r>
      <w:r w:rsidRPr="00B52D0D">
        <w:rPr>
          <w:rFonts w:ascii="Times New Roman" w:eastAsia="Calibri" w:hAnsi="Times New Roman" w:cs="Times New Roman"/>
          <w:bCs/>
          <w:kern w:val="2"/>
          <w:sz w:val="26"/>
          <w:szCs w:val="26"/>
          <w14:ligatures w14:val="standardContextual"/>
        </w:rPr>
        <w:t xml:space="preserve"> </w:t>
      </w:r>
    </w:p>
    <w:p w14:paraId="3968C43C" w14:textId="77777777" w:rsidR="006025CC" w:rsidRDefault="006025CC" w:rsidP="006025CC">
      <w:pPr>
        <w:pStyle w:val="Paragraphedeliste"/>
        <w:numPr>
          <w:ilvl w:val="0"/>
          <w:numId w:val="8"/>
        </w:numPr>
        <w:spacing w:after="160"/>
        <w:ind w:left="709"/>
        <w:jc w:val="both"/>
        <w:rPr>
          <w:rFonts w:ascii="Times New Roman" w:eastAsia="Calibri" w:hAnsi="Times New Roman" w:cs="Times New Roman"/>
          <w:bCs/>
          <w:kern w:val="2"/>
          <w:sz w:val="26"/>
          <w:szCs w:val="26"/>
          <w14:ligatures w14:val="standardContextual"/>
        </w:rPr>
      </w:pPr>
      <w:r w:rsidRPr="00EA2436">
        <w:rPr>
          <w:rFonts w:ascii="Times New Roman" w:eastAsia="Calibri" w:hAnsi="Times New Roman" w:cs="Times New Roman"/>
          <w:b/>
          <w:bCs/>
          <w:kern w:val="2"/>
          <w:sz w:val="26"/>
          <w:szCs w:val="26"/>
          <w14:ligatures w14:val="standardContextual"/>
        </w:rPr>
        <w:t>L’Analyse multicritères</w:t>
      </w:r>
      <w:r>
        <w:rPr>
          <w:rFonts w:ascii="Times New Roman" w:eastAsia="Calibri" w:hAnsi="Times New Roman" w:cs="Times New Roman"/>
          <w:b/>
          <w:bCs/>
          <w:kern w:val="2"/>
          <w:sz w:val="26"/>
          <w:szCs w:val="26"/>
          <w14:ligatures w14:val="standardContextual"/>
        </w:rPr>
        <w:t xml:space="preserve"> facilite les analyses et la prise des décisions en recourant à plusieurs </w:t>
      </w:r>
      <w:proofErr w:type="gramStart"/>
      <w:r>
        <w:rPr>
          <w:rFonts w:ascii="Times New Roman" w:eastAsia="Calibri" w:hAnsi="Times New Roman" w:cs="Times New Roman"/>
          <w:b/>
          <w:bCs/>
          <w:kern w:val="2"/>
          <w:sz w:val="26"/>
          <w:szCs w:val="26"/>
          <w14:ligatures w14:val="standardContextual"/>
        </w:rPr>
        <w:t xml:space="preserve">critères </w:t>
      </w:r>
      <w:r w:rsidRPr="00EA2436">
        <w:rPr>
          <w:rFonts w:ascii="Times New Roman" w:eastAsia="Calibri" w:hAnsi="Times New Roman" w:cs="Times New Roman"/>
          <w:b/>
          <w:bCs/>
          <w:kern w:val="2"/>
          <w:sz w:val="26"/>
          <w:szCs w:val="26"/>
          <w14:ligatures w14:val="standardContextual"/>
        </w:rPr>
        <w:t xml:space="preserve"> notamment</w:t>
      </w:r>
      <w:proofErr w:type="gramEnd"/>
      <w:r w:rsidRPr="00B52D0D">
        <w:rPr>
          <w:rFonts w:ascii="Times New Roman" w:eastAsia="Calibri" w:hAnsi="Times New Roman" w:cs="Times New Roman"/>
          <w:bCs/>
          <w:kern w:val="2"/>
          <w:sz w:val="26"/>
          <w:szCs w:val="26"/>
          <w14:ligatures w14:val="standardContextual"/>
        </w:rPr>
        <w:t> : la proportion des écoles publiques, le ratio élèves/classe, le nombre des enseignantes nouvelles unités (NU) et non-payés (NP), les salles de classe détruites/occupées ou spoliées, les salles de classe construite en paille/feuillage/terre battue, la répartition des filières/options des universités selon les provinces.</w:t>
      </w:r>
    </w:p>
    <w:p w14:paraId="033CFE3A" w14:textId="77777777" w:rsidR="006025CC" w:rsidRPr="00B52D0D" w:rsidRDefault="006025CC" w:rsidP="006025CC">
      <w:pPr>
        <w:pStyle w:val="Paragraphedeliste"/>
        <w:spacing w:after="160" w:line="259" w:lineRule="auto"/>
        <w:ind w:left="709"/>
        <w:jc w:val="both"/>
        <w:rPr>
          <w:rFonts w:ascii="Times New Roman" w:eastAsia="Calibri" w:hAnsi="Times New Roman" w:cs="Times New Roman"/>
          <w:bCs/>
          <w:kern w:val="2"/>
          <w:sz w:val="6"/>
          <w:szCs w:val="26"/>
          <w14:ligatures w14:val="standardContextual"/>
        </w:rPr>
      </w:pPr>
    </w:p>
    <w:p w14:paraId="55F1B509" w14:textId="77777777" w:rsidR="006025CC" w:rsidRPr="006D523D" w:rsidRDefault="006025CC" w:rsidP="006025CC">
      <w:pPr>
        <w:pStyle w:val="Paragraphedeliste"/>
        <w:numPr>
          <w:ilvl w:val="0"/>
          <w:numId w:val="9"/>
        </w:numPr>
        <w:spacing w:after="160" w:line="259" w:lineRule="auto"/>
        <w:jc w:val="both"/>
        <w:rPr>
          <w:rFonts w:ascii="Times New Roman" w:eastAsia="Calibri" w:hAnsi="Times New Roman" w:cs="Times New Roman"/>
          <w:bCs/>
          <w:kern w:val="2"/>
          <w:sz w:val="26"/>
          <w:szCs w:val="26"/>
          <w14:ligatures w14:val="standardContextual"/>
        </w:rPr>
      </w:pPr>
      <w:r w:rsidRPr="006D523D">
        <w:rPr>
          <w:rFonts w:ascii="Times New Roman" w:eastAsia="Calibri" w:hAnsi="Times New Roman" w:cs="Times New Roman"/>
          <w:bCs/>
          <w:kern w:val="2"/>
          <w:sz w:val="26"/>
          <w:szCs w:val="26"/>
          <w14:ligatures w14:val="standardContextual"/>
        </w:rPr>
        <w:t>La Proportion strictement inférieur à 24 (1% à 23%) d’écoles primaire publiques par rapport aux écoles privées dans les 662 Sous-Divisions signifie que plus de 75% de la population de cette entité ne bénéficie pas de l’impact de la gratuité ce qui justifierait par ailleurs la situation des unités statistiques dans des zones à moindre impact (</w:t>
      </w:r>
      <w:r w:rsidRPr="00E36348">
        <w:rPr>
          <w:rFonts w:ascii="Times New Roman" w:eastAsia="Calibri" w:hAnsi="Times New Roman" w:cs="Times New Roman"/>
          <w:bCs/>
          <w:kern w:val="2"/>
          <w:szCs w:val="26"/>
          <w14:ligatures w14:val="standardContextual"/>
        </w:rPr>
        <w:t>ou entités défavorisées</w:t>
      </w:r>
      <w:proofErr w:type="gramStart"/>
      <w:r w:rsidRPr="006D523D">
        <w:rPr>
          <w:rFonts w:ascii="Times New Roman" w:eastAsia="Calibri" w:hAnsi="Times New Roman" w:cs="Times New Roman"/>
          <w:bCs/>
          <w:kern w:val="2"/>
          <w:sz w:val="26"/>
          <w:szCs w:val="26"/>
          <w14:ligatures w14:val="standardContextual"/>
        </w:rPr>
        <w:t>),  à</w:t>
      </w:r>
      <w:proofErr w:type="gramEnd"/>
      <w:r w:rsidRPr="006D523D">
        <w:rPr>
          <w:rFonts w:ascii="Times New Roman" w:eastAsia="Calibri" w:hAnsi="Times New Roman" w:cs="Times New Roman"/>
          <w:bCs/>
          <w:kern w:val="2"/>
          <w:sz w:val="26"/>
          <w:szCs w:val="26"/>
          <w14:ligatures w14:val="standardContextual"/>
        </w:rPr>
        <w:t xml:space="preserve"> </w:t>
      </w:r>
      <w:r>
        <w:rPr>
          <w:rFonts w:ascii="Times New Roman" w:eastAsia="Calibri" w:hAnsi="Times New Roman" w:cs="Times New Roman"/>
          <w:bCs/>
          <w:kern w:val="2"/>
          <w:sz w:val="26"/>
          <w:szCs w:val="26"/>
          <w14:ligatures w14:val="standardContextual"/>
        </w:rPr>
        <w:t>Négligeable, modéré et à</w:t>
      </w:r>
      <w:r>
        <w:rPr>
          <w:rFonts w:ascii="Times New Roman" w:eastAsia="Calibri" w:hAnsi="Times New Roman" w:cs="Times New Roman"/>
          <w:bCs/>
          <w:kern w:val="2"/>
          <w:sz w:val="26"/>
          <w:szCs w:val="26"/>
          <w14:ligatures w14:val="standardContextual"/>
        </w:rPr>
        <w:tab/>
        <w:t>Fort impact</w:t>
      </w:r>
      <w:r w:rsidRPr="006D523D">
        <w:rPr>
          <w:rFonts w:ascii="Times New Roman" w:eastAsia="Calibri" w:hAnsi="Times New Roman" w:cs="Times New Roman"/>
          <w:bCs/>
          <w:kern w:val="2"/>
          <w:sz w:val="26"/>
          <w:szCs w:val="26"/>
          <w14:ligatures w14:val="standardContextual"/>
        </w:rPr>
        <w:t>;</w:t>
      </w:r>
    </w:p>
    <w:p w14:paraId="34BAFC6E" w14:textId="77777777" w:rsidR="006025CC" w:rsidRPr="00B52D0D" w:rsidRDefault="006025CC" w:rsidP="006025CC">
      <w:pPr>
        <w:pStyle w:val="Paragraphedeliste"/>
        <w:numPr>
          <w:ilvl w:val="0"/>
          <w:numId w:val="9"/>
        </w:numPr>
        <w:spacing w:after="160" w:line="259" w:lineRule="auto"/>
        <w:ind w:left="567"/>
        <w:jc w:val="both"/>
        <w:rPr>
          <w:rFonts w:ascii="Times New Roman" w:eastAsia="Calibri" w:hAnsi="Times New Roman" w:cs="Times New Roman"/>
          <w:bCs/>
          <w:kern w:val="2"/>
          <w:sz w:val="26"/>
          <w:szCs w:val="26"/>
          <w14:ligatures w14:val="standardContextual"/>
        </w:rPr>
      </w:pPr>
      <w:r w:rsidRPr="00B52D0D">
        <w:rPr>
          <w:rFonts w:ascii="Times New Roman" w:eastAsia="Calibri" w:hAnsi="Times New Roman" w:cs="Times New Roman"/>
          <w:bCs/>
          <w:kern w:val="2"/>
          <w:sz w:val="26"/>
          <w:szCs w:val="26"/>
          <w14:ligatures w14:val="standardContextual"/>
        </w:rPr>
        <w:t>La Proportion zéro (0%) d’enseignants nouvelles unités et enseignants non-payés dans une entité scolaire signifie que la prise en charge de l’enseignement primaire public par le trésor public a été appliquée correctement et totalement.</w:t>
      </w:r>
    </w:p>
    <w:p w14:paraId="0472D07F" w14:textId="77777777" w:rsidR="006025CC" w:rsidRPr="000C34C4" w:rsidRDefault="006025CC" w:rsidP="006025CC">
      <w:pPr>
        <w:spacing w:after="160" w:line="259" w:lineRule="auto"/>
        <w:ind w:left="567"/>
        <w:jc w:val="both"/>
        <w:rPr>
          <w:rFonts w:ascii="Times New Roman" w:eastAsia="Calibri" w:hAnsi="Times New Roman" w:cs="Times New Roman"/>
          <w:bCs/>
          <w:kern w:val="2"/>
          <w:sz w:val="26"/>
          <w:szCs w:val="26"/>
          <w14:ligatures w14:val="standardContextual"/>
        </w:rPr>
      </w:pPr>
      <w:r w:rsidRPr="000C34C4">
        <w:rPr>
          <w:rFonts w:ascii="Times New Roman" w:eastAsia="Calibri" w:hAnsi="Times New Roman" w:cs="Times New Roman"/>
          <w:bCs/>
          <w:kern w:val="2"/>
          <w:sz w:val="26"/>
          <w:szCs w:val="26"/>
          <w14:ligatures w14:val="standardContextual"/>
        </w:rPr>
        <w:t>Lorsque cette proportion est supérieure à zéro dans une entité scolaire, cela signifie qu’il existe encore des efforts à fournir pour que la politique de la gratuité de l’enseignement primaire puisse produire des effets escomptés dans cette entité scolaire.</w:t>
      </w:r>
    </w:p>
    <w:p w14:paraId="43B54505" w14:textId="77777777" w:rsidR="006025CC" w:rsidRDefault="006025CC" w:rsidP="006025CC">
      <w:pPr>
        <w:pStyle w:val="Paragraphedeliste"/>
        <w:numPr>
          <w:ilvl w:val="0"/>
          <w:numId w:val="9"/>
        </w:numPr>
        <w:spacing w:after="160" w:line="259" w:lineRule="auto"/>
        <w:ind w:left="567"/>
        <w:jc w:val="both"/>
        <w:rPr>
          <w:rFonts w:ascii="Times New Roman" w:eastAsia="Calibri" w:hAnsi="Times New Roman" w:cs="Times New Roman"/>
          <w:bCs/>
          <w:kern w:val="2"/>
          <w:sz w:val="26"/>
          <w:szCs w:val="26"/>
          <w14:ligatures w14:val="standardContextual"/>
        </w:rPr>
      </w:pPr>
      <w:r w:rsidRPr="003F3FB0">
        <w:rPr>
          <w:rFonts w:ascii="Times New Roman" w:eastAsia="Calibri" w:hAnsi="Times New Roman" w:cs="Times New Roman"/>
          <w:bCs/>
          <w:kern w:val="2"/>
          <w:sz w:val="26"/>
          <w:szCs w:val="26"/>
          <w14:ligatures w14:val="standardContextual"/>
        </w:rPr>
        <w:t xml:space="preserve">La proportion des entités au Ratio Elèves/Classe supérieur à la norme nationale de 55 Elèves en moyenne par classe ou par enseignant au primaire nous permet de mesurer les effets induits de la gratuité sur la qualité de l’enseignement afin de mettre en évidence les entités ayant des classes </w:t>
      </w:r>
      <w:r>
        <w:rPr>
          <w:rFonts w:ascii="Times New Roman" w:eastAsia="Calibri" w:hAnsi="Times New Roman" w:cs="Times New Roman"/>
          <w:bCs/>
          <w:kern w:val="2"/>
          <w:sz w:val="26"/>
          <w:szCs w:val="26"/>
          <w14:ligatures w14:val="standardContextual"/>
        </w:rPr>
        <w:t>Relativement Pléthore</w:t>
      </w:r>
      <w:r w:rsidRPr="003F3FB0">
        <w:rPr>
          <w:rFonts w:ascii="Times New Roman" w:eastAsia="Calibri" w:hAnsi="Times New Roman" w:cs="Times New Roman"/>
          <w:bCs/>
          <w:kern w:val="2"/>
          <w:sz w:val="26"/>
          <w:szCs w:val="26"/>
          <w14:ligatures w14:val="standardContextual"/>
        </w:rPr>
        <w:t xml:space="preserve">s, </w:t>
      </w:r>
      <w:r>
        <w:rPr>
          <w:rFonts w:ascii="Times New Roman" w:eastAsia="Calibri" w:hAnsi="Times New Roman" w:cs="Times New Roman"/>
          <w:bCs/>
          <w:kern w:val="2"/>
          <w:sz w:val="26"/>
          <w:szCs w:val="26"/>
          <w14:ligatures w14:val="standardContextual"/>
        </w:rPr>
        <w:t>Pléthore</w:t>
      </w:r>
      <w:r w:rsidRPr="003F3FB0">
        <w:rPr>
          <w:rFonts w:ascii="Times New Roman" w:eastAsia="Calibri" w:hAnsi="Times New Roman" w:cs="Times New Roman"/>
          <w:bCs/>
          <w:kern w:val="2"/>
          <w:sz w:val="26"/>
          <w:szCs w:val="26"/>
          <w14:ligatures w14:val="standardContextual"/>
        </w:rPr>
        <w:t xml:space="preserve"> ou Excessivement </w:t>
      </w:r>
      <w:r>
        <w:rPr>
          <w:rFonts w:ascii="Times New Roman" w:eastAsia="Calibri" w:hAnsi="Times New Roman" w:cs="Times New Roman"/>
          <w:bCs/>
          <w:kern w:val="2"/>
          <w:sz w:val="26"/>
          <w:szCs w:val="26"/>
          <w14:ligatures w14:val="standardContextual"/>
        </w:rPr>
        <w:t>Pléthore</w:t>
      </w:r>
      <w:r w:rsidRPr="003F3FB0">
        <w:rPr>
          <w:rFonts w:ascii="Times New Roman" w:eastAsia="Calibri" w:hAnsi="Times New Roman" w:cs="Times New Roman"/>
          <w:bCs/>
          <w:kern w:val="2"/>
          <w:sz w:val="26"/>
          <w:szCs w:val="26"/>
          <w14:ligatures w14:val="standardContextual"/>
        </w:rPr>
        <w:t xml:space="preserve"> selon le niveau de </w:t>
      </w:r>
      <w:r>
        <w:rPr>
          <w:rFonts w:ascii="Times New Roman" w:eastAsia="Calibri" w:hAnsi="Times New Roman" w:cs="Times New Roman"/>
          <w:bCs/>
          <w:kern w:val="2"/>
          <w:sz w:val="26"/>
          <w:szCs w:val="26"/>
          <w14:ligatures w14:val="standardContextual"/>
        </w:rPr>
        <w:t>Conforme</w:t>
      </w:r>
      <w:r w:rsidRPr="003F3FB0">
        <w:rPr>
          <w:rFonts w:ascii="Times New Roman" w:eastAsia="Calibri" w:hAnsi="Times New Roman" w:cs="Times New Roman"/>
          <w:bCs/>
          <w:kern w:val="2"/>
          <w:sz w:val="26"/>
          <w:szCs w:val="26"/>
          <w14:ligatures w14:val="standardContextual"/>
        </w:rPr>
        <w:t xml:space="preserve"> afin de plaider d’orienter la décision  des autorités politico administratives et leurs partenaires éducatifs quant au choix opéré des zones de construction des établissements scolaires et universitaires.</w:t>
      </w:r>
    </w:p>
    <w:p w14:paraId="1C25A317" w14:textId="77777777" w:rsidR="006025CC" w:rsidRPr="00E36348" w:rsidRDefault="006025CC" w:rsidP="006025CC">
      <w:pPr>
        <w:pStyle w:val="Paragraphedeliste"/>
        <w:spacing w:after="160" w:line="259" w:lineRule="auto"/>
        <w:ind w:left="567"/>
        <w:jc w:val="both"/>
        <w:rPr>
          <w:rFonts w:ascii="Times New Roman" w:eastAsia="Calibri" w:hAnsi="Times New Roman" w:cs="Times New Roman"/>
          <w:bCs/>
          <w:kern w:val="2"/>
          <w:sz w:val="2"/>
          <w:szCs w:val="26"/>
          <w14:ligatures w14:val="standardContextual"/>
        </w:rPr>
      </w:pPr>
    </w:p>
    <w:p w14:paraId="6AEE6DC3" w14:textId="77777777" w:rsidR="006025CC" w:rsidRDefault="006025CC" w:rsidP="006025CC">
      <w:pPr>
        <w:pStyle w:val="Paragraphedeliste"/>
        <w:numPr>
          <w:ilvl w:val="0"/>
          <w:numId w:val="9"/>
        </w:numPr>
        <w:spacing w:after="160" w:line="259" w:lineRule="auto"/>
        <w:ind w:left="567"/>
        <w:jc w:val="both"/>
        <w:rPr>
          <w:rFonts w:ascii="Times New Roman" w:eastAsia="Calibri" w:hAnsi="Times New Roman" w:cs="Times New Roman"/>
          <w:bCs/>
          <w:kern w:val="2"/>
          <w:sz w:val="26"/>
          <w:szCs w:val="26"/>
          <w14:ligatures w14:val="standardContextual"/>
        </w:rPr>
      </w:pPr>
      <w:r w:rsidRPr="002336F0">
        <w:rPr>
          <w:rFonts w:ascii="Times New Roman" w:eastAsia="Calibri" w:hAnsi="Times New Roman" w:cs="Times New Roman"/>
          <w:bCs/>
          <w:kern w:val="2"/>
          <w:sz w:val="26"/>
          <w:szCs w:val="26"/>
          <w14:ligatures w14:val="standardContextual"/>
        </w:rPr>
        <w:t>La proportion supérieur</w:t>
      </w:r>
      <w:r>
        <w:rPr>
          <w:rFonts w:ascii="Times New Roman" w:eastAsia="Calibri" w:hAnsi="Times New Roman" w:cs="Times New Roman"/>
          <w:bCs/>
          <w:kern w:val="2"/>
          <w:sz w:val="26"/>
          <w:szCs w:val="26"/>
          <w14:ligatures w14:val="standardContextual"/>
        </w:rPr>
        <w:t>e</w:t>
      </w:r>
      <w:r w:rsidRPr="002336F0">
        <w:rPr>
          <w:rFonts w:ascii="Times New Roman" w:eastAsia="Calibri" w:hAnsi="Times New Roman" w:cs="Times New Roman"/>
          <w:bCs/>
          <w:kern w:val="2"/>
          <w:sz w:val="26"/>
          <w:szCs w:val="26"/>
          <w14:ligatures w14:val="standardContextual"/>
        </w:rPr>
        <w:t xml:space="preserve"> à 21%  de salles de classes du primaire dans le secteur public  construites en Paille ou feuillage et en terre battue selon leurs états, donc la nature de mur et leur état selon les provinces nous permet d’évaluer les conditions d’apprentissage et les effets induits de la gratuité et tant d’autres facteurs qui influent sur la Qualité des services éducatifs et sur le taux d’accès et de participation des élèves à l’éducation et qui détruirait par ailleurs l’image de cette initiative de la gratuité.</w:t>
      </w:r>
    </w:p>
    <w:p w14:paraId="57F5CBD2" w14:textId="77777777" w:rsidR="006025CC" w:rsidRPr="00FD15BA" w:rsidRDefault="006025CC" w:rsidP="006025CC">
      <w:pPr>
        <w:pStyle w:val="Paragraphedeliste"/>
        <w:rPr>
          <w:rFonts w:ascii="Times New Roman" w:eastAsia="Calibri" w:hAnsi="Times New Roman" w:cs="Times New Roman"/>
          <w:bCs/>
          <w:kern w:val="2"/>
          <w:sz w:val="4"/>
          <w:szCs w:val="26"/>
          <w14:ligatures w14:val="standardContextual"/>
        </w:rPr>
      </w:pPr>
    </w:p>
    <w:p w14:paraId="0B992C68" w14:textId="77777777" w:rsidR="006025CC" w:rsidRPr="00A21CA6" w:rsidRDefault="006025CC" w:rsidP="006025CC">
      <w:pPr>
        <w:pStyle w:val="Paragraphedeliste"/>
        <w:numPr>
          <w:ilvl w:val="0"/>
          <w:numId w:val="9"/>
        </w:numPr>
        <w:spacing w:before="240" w:line="259" w:lineRule="auto"/>
        <w:ind w:left="567"/>
        <w:jc w:val="both"/>
        <w:rPr>
          <w:rFonts w:ascii="Times New Roman" w:eastAsia="Calibri" w:hAnsi="Times New Roman" w:cs="Times New Roman"/>
          <w:bCs/>
          <w:kern w:val="2"/>
          <w:sz w:val="26"/>
          <w:szCs w:val="26"/>
          <w14:ligatures w14:val="standardContextual"/>
        </w:rPr>
      </w:pPr>
      <w:r w:rsidRPr="00E03A8A">
        <w:rPr>
          <w:rFonts w:ascii="Times New Roman" w:eastAsia="Calibri" w:hAnsi="Times New Roman" w:cs="Times New Roman"/>
          <w:bCs/>
          <w:kern w:val="2"/>
          <w:sz w:val="26"/>
          <w:szCs w:val="26"/>
          <w14:ligatures w14:val="standardContextual"/>
        </w:rPr>
        <w:t>Proportion des salles de cours au Primaire détruites/occupées ou spoliées</w:t>
      </w:r>
      <w:r>
        <w:rPr>
          <w:rFonts w:ascii="Times New Roman" w:eastAsia="Calibri" w:hAnsi="Times New Roman" w:cs="Times New Roman"/>
          <w:bCs/>
          <w:kern w:val="2"/>
          <w:sz w:val="26"/>
          <w:szCs w:val="26"/>
          <w14:ligatures w14:val="standardContextual"/>
        </w:rPr>
        <w:t xml:space="preserve"> </w:t>
      </w:r>
      <w:r w:rsidRPr="008C2F3A">
        <w:rPr>
          <w:rFonts w:ascii="Times New Roman" w:eastAsia="Calibri" w:hAnsi="Times New Roman" w:cs="Times New Roman"/>
          <w:bCs/>
          <w:kern w:val="2"/>
          <w:sz w:val="26"/>
          <w:szCs w:val="26"/>
          <w14:ligatures w14:val="standardContextual"/>
        </w:rPr>
        <w:t>supérieur à 2</w:t>
      </w:r>
      <w:r>
        <w:rPr>
          <w:rFonts w:ascii="Times New Roman" w:eastAsia="Calibri" w:hAnsi="Times New Roman" w:cs="Times New Roman"/>
          <w:bCs/>
          <w:kern w:val="2"/>
          <w:sz w:val="26"/>
          <w:szCs w:val="26"/>
          <w14:ligatures w14:val="standardContextual"/>
        </w:rPr>
        <w:t>0</w:t>
      </w:r>
      <w:proofErr w:type="gramStart"/>
      <w:r w:rsidRPr="008C2F3A">
        <w:rPr>
          <w:rFonts w:ascii="Times New Roman" w:eastAsia="Calibri" w:hAnsi="Times New Roman" w:cs="Times New Roman"/>
          <w:bCs/>
          <w:kern w:val="2"/>
          <w:sz w:val="26"/>
          <w:szCs w:val="26"/>
          <w14:ligatures w14:val="standardContextual"/>
        </w:rPr>
        <w:t>%  nous</w:t>
      </w:r>
      <w:proofErr w:type="gramEnd"/>
      <w:r w:rsidRPr="008C2F3A">
        <w:rPr>
          <w:rFonts w:ascii="Times New Roman" w:eastAsia="Calibri" w:hAnsi="Times New Roman" w:cs="Times New Roman"/>
          <w:bCs/>
          <w:kern w:val="2"/>
          <w:sz w:val="26"/>
          <w:szCs w:val="26"/>
          <w14:ligatures w14:val="standardContextual"/>
        </w:rPr>
        <w:t xml:space="preserve"> permet </w:t>
      </w:r>
      <w:r>
        <w:rPr>
          <w:rFonts w:ascii="Times New Roman" w:eastAsia="Calibri" w:hAnsi="Times New Roman" w:cs="Times New Roman"/>
          <w:bCs/>
          <w:kern w:val="2"/>
          <w:sz w:val="26"/>
          <w:szCs w:val="26"/>
          <w14:ligatures w14:val="standardContextual"/>
        </w:rPr>
        <w:t>de m</w:t>
      </w:r>
      <w:r w:rsidRPr="008C2F3A">
        <w:rPr>
          <w:rFonts w:ascii="Times New Roman" w:eastAsia="Calibri" w:hAnsi="Times New Roman" w:cs="Times New Roman"/>
          <w:bCs/>
          <w:kern w:val="2"/>
          <w:sz w:val="26"/>
          <w:szCs w:val="26"/>
          <w14:ligatures w14:val="standardContextual"/>
        </w:rPr>
        <w:t xml:space="preserve">esurer l’impact des conflits (armés et ethniques), des catastrophes naturelles (inondation, tremblement de terres, volcans, </w:t>
      </w:r>
      <w:proofErr w:type="spellStart"/>
      <w:r w:rsidRPr="008C2F3A">
        <w:rPr>
          <w:rFonts w:ascii="Times New Roman" w:eastAsia="Calibri" w:hAnsi="Times New Roman" w:cs="Times New Roman"/>
          <w:bCs/>
          <w:kern w:val="2"/>
          <w:sz w:val="26"/>
          <w:szCs w:val="26"/>
          <w14:ligatures w14:val="standardContextual"/>
        </w:rPr>
        <w:t>etc</w:t>
      </w:r>
      <w:proofErr w:type="spellEnd"/>
      <w:r w:rsidRPr="008C2F3A">
        <w:rPr>
          <w:rFonts w:ascii="Times New Roman" w:eastAsia="Calibri" w:hAnsi="Times New Roman" w:cs="Times New Roman"/>
          <w:bCs/>
          <w:kern w:val="2"/>
          <w:sz w:val="26"/>
          <w:szCs w:val="26"/>
          <w14:ligatures w14:val="standardContextual"/>
        </w:rPr>
        <w:t>)</w:t>
      </w:r>
      <w:r>
        <w:rPr>
          <w:rFonts w:ascii="Times New Roman" w:eastAsia="Calibri" w:hAnsi="Times New Roman" w:cs="Times New Roman"/>
          <w:bCs/>
          <w:kern w:val="2"/>
          <w:sz w:val="26"/>
          <w:szCs w:val="26"/>
          <w14:ligatures w14:val="standardContextual"/>
        </w:rPr>
        <w:t xml:space="preserve">, le niveau </w:t>
      </w:r>
      <w:r>
        <w:rPr>
          <w:rFonts w:ascii="Times New Roman" w:eastAsia="Calibri" w:hAnsi="Times New Roman" w:cs="Times New Roman"/>
          <w:bCs/>
          <w:kern w:val="2"/>
          <w:sz w:val="26"/>
          <w:szCs w:val="26"/>
          <w14:ligatures w14:val="standardContextual"/>
        </w:rPr>
        <w:lastRenderedPageBreak/>
        <w:t>de spoliation des espaces éducatifs</w:t>
      </w:r>
      <w:r w:rsidRPr="008C2F3A">
        <w:rPr>
          <w:rFonts w:ascii="Times New Roman" w:eastAsia="Calibri" w:hAnsi="Times New Roman" w:cs="Times New Roman"/>
          <w:bCs/>
          <w:kern w:val="2"/>
          <w:sz w:val="26"/>
          <w:szCs w:val="26"/>
          <w14:ligatures w14:val="standardContextual"/>
        </w:rPr>
        <w:t xml:space="preserve"> </w:t>
      </w:r>
      <w:r>
        <w:rPr>
          <w:rFonts w:ascii="Times New Roman" w:eastAsia="Calibri" w:hAnsi="Times New Roman" w:cs="Times New Roman"/>
          <w:bCs/>
          <w:kern w:val="2"/>
          <w:sz w:val="26"/>
          <w:szCs w:val="26"/>
          <w14:ligatures w14:val="standardContextual"/>
        </w:rPr>
        <w:t xml:space="preserve">par des tiers </w:t>
      </w:r>
      <w:r w:rsidRPr="008C2F3A">
        <w:rPr>
          <w:rFonts w:ascii="Times New Roman" w:eastAsia="Calibri" w:hAnsi="Times New Roman" w:cs="Times New Roman"/>
          <w:bCs/>
          <w:kern w:val="2"/>
          <w:sz w:val="26"/>
          <w:szCs w:val="26"/>
          <w14:ligatures w14:val="standardContextual"/>
        </w:rPr>
        <w:t>et autres aléas qui influent sur le système éducatif et défavorisent l’effectivité de la gratuité dans certains territoires du pays.</w:t>
      </w:r>
    </w:p>
    <w:p w14:paraId="0E494197" w14:textId="77777777" w:rsidR="006025CC" w:rsidRPr="00F66E4B" w:rsidRDefault="006025CC" w:rsidP="006025CC">
      <w:pPr>
        <w:keepNext/>
        <w:keepLines/>
        <w:spacing w:before="240" w:line="240" w:lineRule="auto"/>
        <w:ind w:right="-567"/>
        <w:outlineLvl w:val="0"/>
        <w:rPr>
          <w:rFonts w:ascii="Times New Roman" w:eastAsia="Times New Roman" w:hAnsi="Times New Roman" w:cs="Times New Roman"/>
          <w:b/>
          <w:bCs/>
          <w:sz w:val="28"/>
          <w:szCs w:val="28"/>
        </w:rPr>
      </w:pPr>
      <w:bookmarkStart w:id="9" w:name="_Toc183498321"/>
      <w:r w:rsidRPr="00F66E4B">
        <w:rPr>
          <w:rFonts w:ascii="Times New Roman" w:eastAsia="Times New Roman" w:hAnsi="Times New Roman" w:cs="Times New Roman"/>
          <w:b/>
          <w:bCs/>
          <w:sz w:val="28"/>
          <w:szCs w:val="28"/>
        </w:rPr>
        <w:t>0.</w:t>
      </w:r>
      <w:r>
        <w:rPr>
          <w:rFonts w:ascii="Times New Roman" w:eastAsia="Times New Roman" w:hAnsi="Times New Roman" w:cs="Times New Roman"/>
          <w:b/>
          <w:bCs/>
          <w:sz w:val="28"/>
          <w:szCs w:val="28"/>
        </w:rPr>
        <w:t>6</w:t>
      </w:r>
      <w:r w:rsidRPr="00F66E4B">
        <w:rPr>
          <w:rFonts w:ascii="Times New Roman" w:eastAsia="Times New Roman" w:hAnsi="Times New Roman" w:cs="Times New Roman"/>
          <w:b/>
          <w:bCs/>
          <w:sz w:val="28"/>
          <w:szCs w:val="28"/>
        </w:rPr>
        <w:t>.3. TECHNIQUE</w:t>
      </w:r>
      <w:r>
        <w:rPr>
          <w:rFonts w:ascii="Times New Roman" w:eastAsia="Times New Roman" w:hAnsi="Times New Roman" w:cs="Times New Roman"/>
          <w:b/>
          <w:bCs/>
          <w:sz w:val="28"/>
          <w:szCs w:val="28"/>
        </w:rPr>
        <w:t>S</w:t>
      </w:r>
      <w:bookmarkEnd w:id="9"/>
    </w:p>
    <w:p w14:paraId="2B65ECFD" w14:textId="77777777" w:rsidR="006025CC" w:rsidRPr="00D031D0" w:rsidRDefault="006025CC" w:rsidP="006025CC">
      <w:pPr>
        <w:ind w:right="-567"/>
        <w:jc w:val="both"/>
        <w:rPr>
          <w:rFonts w:ascii="Times New Roman" w:eastAsia="Times New Roman" w:hAnsi="Times New Roman" w:cs="Times New Roman"/>
          <w:sz w:val="26"/>
          <w:szCs w:val="26"/>
          <w:lang w:eastAsia="fr-FR"/>
        </w:rPr>
      </w:pPr>
      <w:r w:rsidRPr="00D031D0">
        <w:rPr>
          <w:rFonts w:ascii="Times New Roman" w:eastAsia="Times New Roman" w:hAnsi="Times New Roman" w:cs="Times New Roman"/>
          <w:sz w:val="26"/>
          <w:szCs w:val="26"/>
          <w:lang w:eastAsia="fr-FR"/>
        </w:rPr>
        <w:t xml:space="preserve">Quant </w:t>
      </w:r>
      <w:r>
        <w:rPr>
          <w:rFonts w:ascii="Times New Roman" w:eastAsia="Times New Roman" w:hAnsi="Times New Roman" w:cs="Times New Roman"/>
          <w:sz w:val="26"/>
          <w:szCs w:val="26"/>
          <w:lang w:eastAsia="fr-FR"/>
        </w:rPr>
        <w:t>aux</w:t>
      </w:r>
      <w:r w:rsidRPr="00D031D0">
        <w:rPr>
          <w:rFonts w:ascii="Times New Roman" w:eastAsia="Times New Roman" w:hAnsi="Times New Roman" w:cs="Times New Roman"/>
          <w:sz w:val="26"/>
          <w:szCs w:val="26"/>
          <w:lang w:eastAsia="fr-FR"/>
        </w:rPr>
        <w:t xml:space="preserve"> technique</w:t>
      </w:r>
      <w:r>
        <w:rPr>
          <w:rFonts w:ascii="Times New Roman" w:eastAsia="Times New Roman" w:hAnsi="Times New Roman" w:cs="Times New Roman"/>
          <w:sz w:val="26"/>
          <w:szCs w:val="26"/>
          <w:lang w:eastAsia="fr-FR"/>
        </w:rPr>
        <w:t>s,</w:t>
      </w:r>
      <w:r w:rsidRPr="00D031D0">
        <w:rPr>
          <w:rFonts w:ascii="Times New Roman" w:eastAsia="Times New Roman" w:hAnsi="Times New Roman" w:cs="Times New Roman"/>
          <w:sz w:val="26"/>
          <w:szCs w:val="26"/>
          <w:lang w:eastAsia="fr-FR"/>
        </w:rPr>
        <w:t xml:space="preserve"> nous nous </w:t>
      </w:r>
      <w:r>
        <w:rPr>
          <w:rFonts w:ascii="Times New Roman" w:eastAsia="Times New Roman" w:hAnsi="Times New Roman" w:cs="Times New Roman"/>
          <w:sz w:val="26"/>
          <w:szCs w:val="26"/>
          <w:lang w:eastAsia="fr-FR"/>
        </w:rPr>
        <w:t>sommes servis</w:t>
      </w:r>
      <w:r w:rsidRPr="00D031D0">
        <w:rPr>
          <w:rFonts w:ascii="Times New Roman" w:eastAsia="Times New Roman" w:hAnsi="Times New Roman" w:cs="Times New Roman"/>
          <w:sz w:val="26"/>
          <w:szCs w:val="26"/>
          <w:lang w:eastAsia="fr-FR"/>
        </w:rPr>
        <w:t xml:space="preserve"> de deux types de techniques :</w:t>
      </w:r>
    </w:p>
    <w:p w14:paraId="0041630E" w14:textId="77777777" w:rsidR="006025CC" w:rsidRPr="00FC3641" w:rsidRDefault="006025CC" w:rsidP="006025CC">
      <w:pPr>
        <w:pStyle w:val="Paragraphedeliste"/>
        <w:numPr>
          <w:ilvl w:val="0"/>
          <w:numId w:val="2"/>
        </w:numPr>
        <w:ind w:left="426" w:right="-567" w:hanging="426"/>
        <w:jc w:val="both"/>
        <w:rPr>
          <w:rFonts w:ascii="Times New Roman" w:eastAsia="Calibri" w:hAnsi="Times New Roman" w:cs="Times New Roman"/>
          <w:sz w:val="25"/>
          <w:szCs w:val="25"/>
        </w:rPr>
      </w:pPr>
      <w:r w:rsidRPr="00FC3641">
        <w:rPr>
          <w:rFonts w:ascii="Times New Roman" w:eastAsia="Calibri" w:hAnsi="Times New Roman" w:cs="Times New Roman"/>
          <w:sz w:val="25"/>
          <w:szCs w:val="25"/>
        </w:rPr>
        <w:t xml:space="preserve">La technique documentaire permettant d’exploiter et de compiler ouvrages, articles, revues, rapports, notes de cours, mémoires, etc. pour la réalisation du dit travail. </w:t>
      </w:r>
    </w:p>
    <w:p w14:paraId="6781CBF4" w14:textId="77777777" w:rsidR="006025CC" w:rsidRPr="00FC3641" w:rsidRDefault="006025CC" w:rsidP="006025CC">
      <w:pPr>
        <w:pStyle w:val="Paragraphedeliste"/>
        <w:numPr>
          <w:ilvl w:val="0"/>
          <w:numId w:val="2"/>
        </w:numPr>
        <w:ind w:left="426" w:right="-567" w:hanging="426"/>
        <w:jc w:val="both"/>
        <w:rPr>
          <w:rFonts w:ascii="Times New Roman" w:eastAsia="Calibri" w:hAnsi="Times New Roman" w:cs="Times New Roman"/>
          <w:sz w:val="25"/>
          <w:szCs w:val="25"/>
        </w:rPr>
      </w:pPr>
      <w:r w:rsidRPr="00FC3641">
        <w:rPr>
          <w:rFonts w:ascii="Times New Roman" w:eastAsia="Calibri" w:hAnsi="Times New Roman" w:cs="Times New Roman"/>
          <w:sz w:val="25"/>
          <w:szCs w:val="25"/>
        </w:rPr>
        <w:t xml:space="preserve">Technique des séries chronologiques. Avec une approche pratique et normative des mécanismes d’implantation des établissements éducatifs en République Démocratique. Nous proposons ici une fonction </w:t>
      </w:r>
      <w:proofErr w:type="gramStart"/>
      <w:r w:rsidRPr="00FC3641">
        <w:rPr>
          <w:rFonts w:ascii="Times New Roman" w:eastAsia="Calibri" w:hAnsi="Times New Roman" w:cs="Times New Roman"/>
          <w:sz w:val="25"/>
          <w:szCs w:val="25"/>
        </w:rPr>
        <w:t>économétrique  et</w:t>
      </w:r>
      <w:proofErr w:type="gramEnd"/>
      <w:r w:rsidRPr="00FC3641">
        <w:rPr>
          <w:rFonts w:ascii="Times New Roman" w:eastAsia="Calibri" w:hAnsi="Times New Roman" w:cs="Times New Roman"/>
          <w:sz w:val="25"/>
          <w:szCs w:val="25"/>
        </w:rPr>
        <w:t xml:space="preserve"> une politique de la carte scolaire pour résoudre les problèmes de la demande et de l’offre de l’éducation dans le Domain d’implantation des établissements éducatifs en République Démocratique.</w:t>
      </w:r>
    </w:p>
    <w:p w14:paraId="797A2E80" w14:textId="77777777" w:rsidR="006025CC" w:rsidRDefault="006025CC" w:rsidP="006025CC">
      <w:pPr>
        <w:keepNext/>
        <w:keepLines/>
        <w:spacing w:after="0" w:line="360" w:lineRule="auto"/>
        <w:outlineLvl w:val="0"/>
        <w:rPr>
          <w:rFonts w:ascii="Times New Roman" w:eastAsia="Times New Roman" w:hAnsi="Times New Roman" w:cs="Times New Roman"/>
          <w:b/>
          <w:bCs/>
          <w:sz w:val="28"/>
          <w:szCs w:val="28"/>
        </w:rPr>
      </w:pPr>
      <w:bookmarkStart w:id="10" w:name="_Toc183498322"/>
      <w:r w:rsidRPr="00F66E4B">
        <w:rPr>
          <w:rFonts w:ascii="Times New Roman" w:eastAsia="Times New Roman" w:hAnsi="Times New Roman" w:cs="Times New Roman"/>
          <w:b/>
          <w:bCs/>
          <w:sz w:val="28"/>
          <w:szCs w:val="28"/>
        </w:rPr>
        <w:t>0.</w:t>
      </w:r>
      <w:r>
        <w:rPr>
          <w:rFonts w:ascii="Times New Roman" w:eastAsia="Times New Roman" w:hAnsi="Times New Roman" w:cs="Times New Roman"/>
          <w:b/>
          <w:bCs/>
          <w:sz w:val="28"/>
          <w:szCs w:val="28"/>
        </w:rPr>
        <w:t>7</w:t>
      </w:r>
      <w:r w:rsidRPr="00F66E4B">
        <w:rPr>
          <w:rFonts w:ascii="Times New Roman" w:eastAsia="Times New Roman" w:hAnsi="Times New Roman" w:cs="Times New Roman"/>
          <w:b/>
          <w:bCs/>
          <w:sz w:val="28"/>
          <w:szCs w:val="28"/>
        </w:rPr>
        <w:t xml:space="preserve">. DELIMITATION </w:t>
      </w:r>
      <w:r>
        <w:rPr>
          <w:rFonts w:ascii="Times New Roman" w:eastAsia="Times New Roman" w:hAnsi="Times New Roman" w:cs="Times New Roman"/>
          <w:b/>
          <w:bCs/>
          <w:sz w:val="28"/>
          <w:szCs w:val="28"/>
        </w:rPr>
        <w:t>DU SUJET ET POINTS DE DEMARCATION</w:t>
      </w:r>
      <w:bookmarkEnd w:id="10"/>
      <w:r>
        <w:rPr>
          <w:rFonts w:ascii="Times New Roman" w:eastAsia="Times New Roman" w:hAnsi="Times New Roman" w:cs="Times New Roman"/>
          <w:b/>
          <w:bCs/>
          <w:sz w:val="28"/>
          <w:szCs w:val="28"/>
        </w:rPr>
        <w:t xml:space="preserve"> </w:t>
      </w:r>
    </w:p>
    <w:p w14:paraId="5F56CB13" w14:textId="77777777" w:rsidR="006025CC" w:rsidRPr="00F66E4B" w:rsidRDefault="006025CC" w:rsidP="006025CC">
      <w:pPr>
        <w:keepNext/>
        <w:keepLines/>
        <w:spacing w:after="0" w:line="240" w:lineRule="auto"/>
        <w:outlineLvl w:val="0"/>
        <w:rPr>
          <w:rFonts w:ascii="Times New Roman" w:eastAsia="Times New Roman" w:hAnsi="Times New Roman" w:cs="Times New Roman"/>
          <w:b/>
          <w:bCs/>
          <w:sz w:val="28"/>
          <w:szCs w:val="28"/>
        </w:rPr>
      </w:pPr>
      <w:bookmarkStart w:id="11" w:name="_Toc183498323"/>
      <w:r>
        <w:rPr>
          <w:rFonts w:ascii="Times New Roman" w:eastAsia="Times New Roman" w:hAnsi="Times New Roman" w:cs="Times New Roman"/>
          <w:b/>
          <w:bCs/>
          <w:sz w:val="28"/>
          <w:szCs w:val="28"/>
        </w:rPr>
        <w:t>0.7.1. Délimitation du sujet dans le temps et dans l’espace</w:t>
      </w:r>
      <w:bookmarkEnd w:id="11"/>
    </w:p>
    <w:p w14:paraId="1FB98B5E" w14:textId="77777777" w:rsidR="006025CC" w:rsidRPr="00F66E4B" w:rsidRDefault="006025CC" w:rsidP="006025CC">
      <w:pPr>
        <w:spacing w:after="0" w:line="240" w:lineRule="auto"/>
        <w:rPr>
          <w:rFonts w:ascii="Times New Roman" w:eastAsia="Calibri" w:hAnsi="Times New Roman" w:cs="Times New Roman"/>
          <w:sz w:val="2"/>
        </w:rPr>
      </w:pPr>
    </w:p>
    <w:p w14:paraId="2C246B78" w14:textId="77777777" w:rsidR="006025CC" w:rsidRPr="00F14E68" w:rsidRDefault="006025CC" w:rsidP="006025CC">
      <w:pPr>
        <w:spacing w:after="0" w:line="240" w:lineRule="auto"/>
        <w:ind w:right="-567" w:firstLine="1418"/>
        <w:jc w:val="both"/>
        <w:rPr>
          <w:rFonts w:ascii="Times New Roman" w:eastAsia="Calibri" w:hAnsi="Times New Roman" w:cs="Times New Roman"/>
          <w:sz w:val="16"/>
          <w:szCs w:val="26"/>
        </w:rPr>
      </w:pPr>
    </w:p>
    <w:p w14:paraId="0C3B97AA" w14:textId="77777777" w:rsidR="006025CC" w:rsidRDefault="006025CC" w:rsidP="006025CC">
      <w:pPr>
        <w:spacing w:after="0"/>
        <w:ind w:right="-567" w:firstLine="1418"/>
        <w:jc w:val="both"/>
        <w:rPr>
          <w:rFonts w:ascii="Times New Roman" w:hAnsi="Times New Roman" w:cs="Times New Roman"/>
          <w:sz w:val="26"/>
          <w:szCs w:val="26"/>
        </w:rPr>
      </w:pPr>
      <w:r w:rsidRPr="00686444">
        <w:rPr>
          <w:rFonts w:ascii="Times New Roman" w:eastAsia="Calibri" w:hAnsi="Times New Roman" w:cs="Times New Roman"/>
          <w:sz w:val="26"/>
          <w:szCs w:val="26"/>
        </w:rPr>
        <w:t>La lecture du titre de notre travail peut faire croire qu’il s’agit tout simplement de l’analyse de l’impact de la gratuité de l’enseignement primaire comme des nombreux chercheurs l’ont abordé</w:t>
      </w:r>
      <w:r w:rsidRPr="003163EC">
        <w:rPr>
          <w:rStyle w:val="Appelnotedebasdep"/>
          <w:rFonts w:ascii="Times New Roman" w:eastAsia="Calibri" w:hAnsi="Times New Roman" w:cs="Times New Roman"/>
          <w:sz w:val="26"/>
          <w:szCs w:val="26"/>
          <w:shd w:val="clear" w:color="auto" w:fill="DDD9C3" w:themeFill="background2" w:themeFillShade="E6"/>
        </w:rPr>
        <w:footnoteReference w:id="2"/>
      </w:r>
      <w:r w:rsidRPr="003163EC">
        <w:rPr>
          <w:rFonts w:ascii="Times New Roman" w:eastAsia="Calibri" w:hAnsi="Times New Roman" w:cs="Times New Roman"/>
          <w:sz w:val="26"/>
          <w:szCs w:val="26"/>
          <w:shd w:val="clear" w:color="auto" w:fill="DDD9C3" w:themeFill="background2" w:themeFillShade="E6"/>
        </w:rPr>
        <w:t>.</w:t>
      </w:r>
      <w:r w:rsidRPr="00686444">
        <w:rPr>
          <w:rFonts w:ascii="Times New Roman" w:eastAsia="Calibri" w:hAnsi="Times New Roman" w:cs="Times New Roman"/>
          <w:sz w:val="26"/>
          <w:szCs w:val="26"/>
        </w:rPr>
        <w:t xml:space="preserve"> En effet, notre </w:t>
      </w:r>
      <w:r w:rsidRPr="00686444">
        <w:rPr>
          <w:rFonts w:ascii="Times New Roman" w:hAnsi="Times New Roman" w:cs="Times New Roman"/>
          <w:sz w:val="26"/>
          <w:szCs w:val="26"/>
        </w:rPr>
        <w:t xml:space="preserve">mémoire se propose de présenter une approche pratique et normative des mécanismes d’implantation des établissements éducatifs en République Démocratique du Congo </w:t>
      </w:r>
      <w:r>
        <w:rPr>
          <w:rFonts w:ascii="Times New Roman" w:hAnsi="Times New Roman" w:cs="Times New Roman"/>
          <w:sz w:val="26"/>
          <w:szCs w:val="26"/>
        </w:rPr>
        <w:t>par la mise en place d’</w:t>
      </w:r>
      <w:r w:rsidRPr="00686444">
        <w:rPr>
          <w:rFonts w:ascii="Times New Roman" w:hAnsi="Times New Roman" w:cs="Times New Roman"/>
          <w:sz w:val="26"/>
          <w:szCs w:val="26"/>
        </w:rPr>
        <w:t>une politique de la carte scolaire et universitaire</w:t>
      </w:r>
      <w:r>
        <w:rPr>
          <w:rFonts w:ascii="Times New Roman" w:hAnsi="Times New Roman" w:cs="Times New Roman"/>
          <w:sz w:val="26"/>
          <w:szCs w:val="26"/>
        </w:rPr>
        <w:t xml:space="preserve">. </w:t>
      </w:r>
    </w:p>
    <w:p w14:paraId="653609A8" w14:textId="77777777" w:rsidR="006025CC" w:rsidRDefault="006025CC" w:rsidP="006025CC">
      <w:pPr>
        <w:spacing w:after="120" w:line="240" w:lineRule="auto"/>
        <w:ind w:right="-567" w:firstLine="1418"/>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Elle </w:t>
      </w:r>
      <w:r w:rsidRPr="00A93475">
        <w:rPr>
          <w:rFonts w:ascii="Times New Roman" w:eastAsia="Calibri" w:hAnsi="Times New Roman" w:cs="Times New Roman"/>
          <w:sz w:val="26"/>
          <w:szCs w:val="26"/>
        </w:rPr>
        <w:t>couv</w:t>
      </w:r>
      <w:r>
        <w:rPr>
          <w:rFonts w:ascii="Times New Roman" w:eastAsia="Calibri" w:hAnsi="Times New Roman" w:cs="Times New Roman"/>
          <w:sz w:val="26"/>
          <w:szCs w:val="26"/>
        </w:rPr>
        <w:t>re</w:t>
      </w:r>
      <w:r w:rsidRPr="00A93475">
        <w:rPr>
          <w:rFonts w:ascii="Times New Roman" w:eastAsia="Calibri" w:hAnsi="Times New Roman" w:cs="Times New Roman"/>
          <w:sz w:val="26"/>
          <w:szCs w:val="26"/>
        </w:rPr>
        <w:t xml:space="preserve"> </w:t>
      </w:r>
      <w:r>
        <w:rPr>
          <w:rFonts w:ascii="Times New Roman" w:eastAsia="Calibri" w:hAnsi="Times New Roman" w:cs="Times New Roman"/>
          <w:sz w:val="26"/>
          <w:szCs w:val="26"/>
        </w:rPr>
        <w:t>les</w:t>
      </w:r>
      <w:r w:rsidRPr="00A93475">
        <w:rPr>
          <w:rFonts w:ascii="Times New Roman" w:eastAsia="Calibri" w:hAnsi="Times New Roman" w:cs="Times New Roman"/>
          <w:sz w:val="26"/>
          <w:szCs w:val="26"/>
        </w:rPr>
        <w:t xml:space="preserve"> </w:t>
      </w:r>
      <w:r>
        <w:rPr>
          <w:rFonts w:ascii="Times New Roman" w:eastAsia="Calibri" w:hAnsi="Times New Roman" w:cs="Times New Roman"/>
          <w:sz w:val="26"/>
          <w:szCs w:val="26"/>
        </w:rPr>
        <w:t xml:space="preserve">60 provinces éducationnelles, les </w:t>
      </w:r>
      <w:r w:rsidRPr="003163EC">
        <w:rPr>
          <w:rFonts w:ascii="Times New Roman" w:eastAsia="Calibri" w:hAnsi="Times New Roman" w:cs="Times New Roman"/>
          <w:b/>
          <w:sz w:val="26"/>
          <w:szCs w:val="26"/>
        </w:rPr>
        <w:t>662 sous-divisions éducationnelles</w:t>
      </w:r>
      <w:r>
        <w:rPr>
          <w:rFonts w:ascii="Times New Roman" w:eastAsia="Calibri" w:hAnsi="Times New Roman" w:cs="Times New Roman"/>
          <w:sz w:val="26"/>
          <w:szCs w:val="26"/>
        </w:rPr>
        <w:t xml:space="preserve"> </w:t>
      </w:r>
      <w:r w:rsidRPr="00B04B67">
        <w:rPr>
          <w:rFonts w:ascii="Times New Roman" w:eastAsia="Calibri" w:hAnsi="Times New Roman" w:cs="Times New Roman"/>
          <w:sz w:val="26"/>
          <w:szCs w:val="26"/>
        </w:rPr>
        <w:t>et 145 Territoires</w:t>
      </w:r>
      <w:r w:rsidRPr="00A93475">
        <w:rPr>
          <w:rFonts w:ascii="Times New Roman" w:eastAsia="Calibri" w:hAnsi="Times New Roman" w:cs="Times New Roman"/>
          <w:sz w:val="26"/>
          <w:szCs w:val="26"/>
        </w:rPr>
        <w:t xml:space="preserve"> </w:t>
      </w:r>
      <w:r>
        <w:rPr>
          <w:rFonts w:ascii="Times New Roman" w:eastAsia="Calibri" w:hAnsi="Times New Roman" w:cs="Times New Roman"/>
          <w:sz w:val="26"/>
          <w:szCs w:val="26"/>
        </w:rPr>
        <w:t xml:space="preserve">que compte </w:t>
      </w:r>
      <w:r w:rsidRPr="00A93475">
        <w:rPr>
          <w:rFonts w:ascii="Times New Roman" w:eastAsia="Calibri" w:hAnsi="Times New Roman" w:cs="Times New Roman"/>
          <w:sz w:val="26"/>
          <w:szCs w:val="26"/>
        </w:rPr>
        <w:t>la RDC</w:t>
      </w:r>
      <w:r>
        <w:rPr>
          <w:rFonts w:ascii="Times New Roman" w:eastAsia="Calibri" w:hAnsi="Times New Roman" w:cs="Times New Roman"/>
          <w:sz w:val="26"/>
          <w:szCs w:val="26"/>
        </w:rPr>
        <w:t xml:space="preserve"> ainsi que</w:t>
      </w:r>
      <w:r w:rsidRPr="00A93475">
        <w:rPr>
          <w:rFonts w:ascii="Times New Roman" w:eastAsia="Calibri" w:hAnsi="Times New Roman" w:cs="Times New Roman"/>
          <w:sz w:val="26"/>
          <w:szCs w:val="26"/>
        </w:rPr>
        <w:t xml:space="preserve">. </w:t>
      </w:r>
    </w:p>
    <w:p w14:paraId="651D5502" w14:textId="77777777" w:rsidR="006025CC" w:rsidRPr="00B55C64" w:rsidRDefault="006025CC" w:rsidP="006025CC">
      <w:pPr>
        <w:spacing w:after="120" w:line="240" w:lineRule="auto"/>
        <w:ind w:right="-567" w:firstLine="1418"/>
        <w:jc w:val="both"/>
        <w:rPr>
          <w:rFonts w:ascii="Times New Roman" w:eastAsia="Calibri" w:hAnsi="Times New Roman" w:cs="Times New Roman"/>
          <w:sz w:val="2"/>
          <w:szCs w:val="26"/>
        </w:rPr>
      </w:pPr>
    </w:p>
    <w:p w14:paraId="31532BE8" w14:textId="77777777" w:rsidR="006025CC" w:rsidRPr="00F66E4B" w:rsidRDefault="006025CC" w:rsidP="006025CC">
      <w:pPr>
        <w:keepNext/>
        <w:keepLines/>
        <w:spacing w:after="0" w:line="240" w:lineRule="auto"/>
        <w:outlineLvl w:val="0"/>
        <w:rPr>
          <w:rFonts w:ascii="Times New Roman" w:eastAsia="Times New Roman" w:hAnsi="Times New Roman" w:cs="Times New Roman"/>
          <w:b/>
          <w:bCs/>
          <w:sz w:val="28"/>
          <w:szCs w:val="28"/>
        </w:rPr>
      </w:pPr>
      <w:bookmarkStart w:id="12" w:name="_Toc183498324"/>
      <w:r>
        <w:rPr>
          <w:rFonts w:ascii="Times New Roman" w:eastAsia="Times New Roman" w:hAnsi="Times New Roman" w:cs="Times New Roman"/>
          <w:b/>
          <w:bCs/>
          <w:sz w:val="28"/>
          <w:szCs w:val="28"/>
        </w:rPr>
        <w:t>0.7.2. P</w:t>
      </w:r>
      <w:r w:rsidRPr="00F14E68">
        <w:rPr>
          <w:rFonts w:ascii="Times New Roman" w:eastAsia="Times New Roman" w:hAnsi="Times New Roman" w:cs="Times New Roman"/>
          <w:b/>
          <w:bCs/>
          <w:sz w:val="28"/>
          <w:szCs w:val="28"/>
        </w:rPr>
        <w:t>oints de démarcation de l’étude</w:t>
      </w:r>
      <w:bookmarkEnd w:id="12"/>
    </w:p>
    <w:p w14:paraId="5EC8389F" w14:textId="77777777" w:rsidR="006025CC" w:rsidRPr="0091612E" w:rsidRDefault="006025CC" w:rsidP="006025CC">
      <w:pPr>
        <w:spacing w:after="0" w:line="240" w:lineRule="auto"/>
        <w:jc w:val="both"/>
        <w:rPr>
          <w:rFonts w:ascii="Times New Roman" w:eastAsia="Times New Roman" w:hAnsi="Times New Roman" w:cs="Times New Roman"/>
          <w:bCs/>
          <w:sz w:val="14"/>
          <w:szCs w:val="24"/>
        </w:rPr>
      </w:pPr>
    </w:p>
    <w:p w14:paraId="423127B1" w14:textId="77777777" w:rsidR="006025CC" w:rsidRPr="00252EEF" w:rsidRDefault="006025CC" w:rsidP="006025CC">
      <w:pPr>
        <w:spacing w:after="0" w:line="240" w:lineRule="auto"/>
        <w:ind w:right="-569"/>
        <w:jc w:val="both"/>
        <w:rPr>
          <w:rFonts w:ascii="Times New Roman" w:eastAsia="Times New Roman" w:hAnsi="Times New Roman" w:cs="Times New Roman"/>
          <w:bCs/>
          <w:sz w:val="25"/>
          <w:szCs w:val="25"/>
        </w:rPr>
      </w:pPr>
      <w:r w:rsidRPr="00252EEF">
        <w:rPr>
          <w:rFonts w:ascii="Times New Roman" w:eastAsia="Times New Roman" w:hAnsi="Times New Roman" w:cs="Times New Roman"/>
          <w:bCs/>
          <w:sz w:val="25"/>
          <w:szCs w:val="25"/>
        </w:rPr>
        <w:t xml:space="preserve">Trois points de démarcation seront observés dans cette étude, il </w:t>
      </w:r>
      <w:proofErr w:type="gramStart"/>
      <w:r w:rsidRPr="00252EEF">
        <w:rPr>
          <w:rFonts w:ascii="Times New Roman" w:eastAsia="Times New Roman" w:hAnsi="Times New Roman" w:cs="Times New Roman"/>
          <w:bCs/>
          <w:sz w:val="25"/>
          <w:szCs w:val="25"/>
        </w:rPr>
        <w:t>s’agit:</w:t>
      </w:r>
      <w:proofErr w:type="gramEnd"/>
    </w:p>
    <w:p w14:paraId="72CC9BC5" w14:textId="77777777" w:rsidR="006025CC" w:rsidRPr="00B55C64" w:rsidRDefault="006025CC" w:rsidP="006025CC">
      <w:pPr>
        <w:spacing w:after="0" w:line="240" w:lineRule="auto"/>
        <w:ind w:right="-569"/>
        <w:jc w:val="both"/>
        <w:rPr>
          <w:rFonts w:ascii="Times New Roman" w:eastAsia="Times New Roman" w:hAnsi="Times New Roman" w:cs="Times New Roman"/>
          <w:bCs/>
          <w:sz w:val="12"/>
          <w:szCs w:val="25"/>
        </w:rPr>
      </w:pPr>
    </w:p>
    <w:p w14:paraId="2E80D90A" w14:textId="77777777" w:rsidR="006025CC" w:rsidRDefault="006025CC" w:rsidP="006025CC">
      <w:pPr>
        <w:spacing w:after="0" w:line="240" w:lineRule="auto"/>
        <w:ind w:right="-569"/>
        <w:jc w:val="both"/>
        <w:rPr>
          <w:rFonts w:ascii="Times New Roman" w:eastAsia="Times New Roman" w:hAnsi="Times New Roman" w:cs="Times New Roman"/>
          <w:bCs/>
          <w:sz w:val="25"/>
          <w:szCs w:val="25"/>
        </w:rPr>
      </w:pPr>
      <w:r w:rsidRPr="00252EEF">
        <w:rPr>
          <w:rFonts w:ascii="Times New Roman" w:eastAsia="Times New Roman" w:hAnsi="Times New Roman" w:cs="Times New Roman"/>
          <w:b/>
          <w:bCs/>
          <w:sz w:val="25"/>
          <w:szCs w:val="25"/>
        </w:rPr>
        <w:t>*</w:t>
      </w:r>
      <w:r w:rsidRPr="00252EEF">
        <w:rPr>
          <w:rFonts w:ascii="Times New Roman" w:eastAsia="Times New Roman" w:hAnsi="Times New Roman" w:cs="Times New Roman"/>
          <w:b/>
          <w:bCs/>
          <w:sz w:val="25"/>
          <w:szCs w:val="25"/>
          <w:u w:val="single"/>
        </w:rPr>
        <w:t>Point1 </w:t>
      </w:r>
      <w:r w:rsidRPr="00252EEF">
        <w:rPr>
          <w:rFonts w:ascii="Times New Roman" w:eastAsia="Times New Roman" w:hAnsi="Times New Roman" w:cs="Times New Roman"/>
          <w:b/>
          <w:bCs/>
          <w:sz w:val="25"/>
          <w:szCs w:val="25"/>
        </w:rPr>
        <w:t xml:space="preserve">: la taille de notre champs </w:t>
      </w:r>
      <w:proofErr w:type="gramStart"/>
      <w:r w:rsidRPr="00252EEF">
        <w:rPr>
          <w:rFonts w:ascii="Times New Roman" w:eastAsia="Times New Roman" w:hAnsi="Times New Roman" w:cs="Times New Roman"/>
          <w:b/>
          <w:bCs/>
          <w:sz w:val="25"/>
          <w:szCs w:val="25"/>
        </w:rPr>
        <w:t xml:space="preserve">d’étude  </w:t>
      </w:r>
      <w:r w:rsidRPr="00252EEF">
        <w:rPr>
          <w:rFonts w:ascii="Times New Roman" w:eastAsia="Times New Roman" w:hAnsi="Times New Roman" w:cs="Times New Roman"/>
          <w:bCs/>
          <w:sz w:val="25"/>
          <w:szCs w:val="25"/>
        </w:rPr>
        <w:t>ainsi</w:t>
      </w:r>
      <w:proofErr w:type="gramEnd"/>
      <w:r w:rsidRPr="00252EEF">
        <w:rPr>
          <w:rFonts w:ascii="Times New Roman" w:eastAsia="Times New Roman" w:hAnsi="Times New Roman" w:cs="Times New Roman"/>
          <w:bCs/>
          <w:sz w:val="25"/>
          <w:szCs w:val="25"/>
        </w:rPr>
        <w:t xml:space="preserve"> que les</w:t>
      </w:r>
      <w:r w:rsidRPr="00252EEF">
        <w:rPr>
          <w:rFonts w:ascii="Times New Roman" w:eastAsia="Times New Roman" w:hAnsi="Times New Roman" w:cs="Times New Roman"/>
          <w:b/>
          <w:bCs/>
          <w:i/>
          <w:sz w:val="25"/>
          <w:szCs w:val="25"/>
        </w:rPr>
        <w:t xml:space="preserve"> unités statistiques</w:t>
      </w:r>
      <w:r w:rsidRPr="00252EEF">
        <w:rPr>
          <w:rFonts w:ascii="Times New Roman" w:eastAsia="Times New Roman" w:hAnsi="Times New Roman" w:cs="Times New Roman"/>
          <w:bCs/>
          <w:sz w:val="25"/>
          <w:szCs w:val="25"/>
        </w:rPr>
        <w:t xml:space="preserve"> utilisés dans ce projet de recherche, à savoir : l’analyse de l’impact de la gratuité dans les 662 Sous-Provinces éducationnelles et leurs tendances dans les 26 provinces administratives du pays ;</w:t>
      </w:r>
    </w:p>
    <w:p w14:paraId="201333DE" w14:textId="77777777" w:rsidR="006025CC" w:rsidRPr="00252EEF" w:rsidRDefault="006025CC" w:rsidP="006025CC">
      <w:pPr>
        <w:spacing w:after="0" w:line="240" w:lineRule="auto"/>
        <w:ind w:right="-569"/>
        <w:jc w:val="both"/>
        <w:rPr>
          <w:rFonts w:ascii="Times New Roman" w:eastAsia="Times New Roman" w:hAnsi="Times New Roman" w:cs="Times New Roman"/>
          <w:bCs/>
          <w:szCs w:val="25"/>
        </w:rPr>
      </w:pPr>
    </w:p>
    <w:p w14:paraId="1BB9A052" w14:textId="77777777" w:rsidR="006025CC" w:rsidRDefault="006025CC" w:rsidP="006025CC">
      <w:pPr>
        <w:spacing w:after="0" w:line="240" w:lineRule="auto"/>
        <w:ind w:right="-569"/>
        <w:jc w:val="both"/>
        <w:rPr>
          <w:rFonts w:ascii="Times New Roman" w:eastAsia="Times New Roman" w:hAnsi="Times New Roman" w:cs="Times New Roman"/>
          <w:bCs/>
          <w:sz w:val="25"/>
          <w:szCs w:val="25"/>
        </w:rPr>
      </w:pPr>
      <w:r w:rsidRPr="00252EEF">
        <w:rPr>
          <w:rFonts w:ascii="Times New Roman" w:eastAsia="Times New Roman" w:hAnsi="Times New Roman" w:cs="Times New Roman"/>
          <w:b/>
          <w:bCs/>
          <w:sz w:val="25"/>
          <w:szCs w:val="25"/>
        </w:rPr>
        <w:t>*</w:t>
      </w:r>
      <w:r w:rsidRPr="00252EEF">
        <w:rPr>
          <w:rFonts w:ascii="Times New Roman" w:eastAsia="Times New Roman" w:hAnsi="Times New Roman" w:cs="Times New Roman"/>
          <w:b/>
          <w:bCs/>
          <w:sz w:val="25"/>
          <w:szCs w:val="25"/>
          <w:u w:val="single"/>
        </w:rPr>
        <w:t>Point2</w:t>
      </w:r>
      <w:r w:rsidRPr="00252EEF">
        <w:rPr>
          <w:rFonts w:ascii="Times New Roman" w:eastAsia="Times New Roman" w:hAnsi="Times New Roman" w:cs="Times New Roman"/>
          <w:b/>
          <w:bCs/>
          <w:sz w:val="25"/>
          <w:szCs w:val="25"/>
        </w:rPr>
        <w:t> :</w:t>
      </w:r>
      <w:r w:rsidRPr="00252EEF">
        <w:rPr>
          <w:rFonts w:ascii="Times New Roman" w:eastAsia="Times New Roman" w:hAnsi="Times New Roman" w:cs="Times New Roman"/>
          <w:bCs/>
          <w:sz w:val="25"/>
          <w:szCs w:val="25"/>
        </w:rPr>
        <w:t xml:space="preserve"> </w:t>
      </w:r>
      <w:r w:rsidRPr="00252EEF">
        <w:rPr>
          <w:rFonts w:ascii="Times New Roman" w:eastAsia="Times New Roman" w:hAnsi="Times New Roman" w:cs="Times New Roman"/>
          <w:b/>
          <w:bCs/>
          <w:i/>
          <w:sz w:val="25"/>
          <w:szCs w:val="25"/>
        </w:rPr>
        <w:t>« le nombre des bases de données, des outils utilisés et la richesse de notre source d’inspiration (auteurs/ouvrages)</w:t>
      </w:r>
      <w:r w:rsidRPr="00252EEF">
        <w:rPr>
          <w:rFonts w:ascii="Times New Roman" w:eastAsia="Times New Roman" w:hAnsi="Times New Roman" w:cs="Times New Roman"/>
          <w:bCs/>
          <w:sz w:val="25"/>
          <w:szCs w:val="25"/>
        </w:rPr>
        <w:t> », nous comptons cinq (5) bases de données (</w:t>
      </w:r>
      <w:proofErr w:type="spellStart"/>
      <w:r w:rsidRPr="00252EEF">
        <w:rPr>
          <w:rFonts w:ascii="Times New Roman" w:eastAsia="Times New Roman" w:hAnsi="Times New Roman" w:cs="Times New Roman"/>
          <w:bCs/>
          <w:sz w:val="25"/>
          <w:szCs w:val="25"/>
        </w:rPr>
        <w:t>cfr</w:t>
      </w:r>
      <w:proofErr w:type="spellEnd"/>
      <w:r w:rsidRPr="00252EEF">
        <w:rPr>
          <w:rFonts w:ascii="Times New Roman" w:eastAsia="Times New Roman" w:hAnsi="Times New Roman" w:cs="Times New Roman"/>
          <w:bCs/>
          <w:sz w:val="25"/>
          <w:szCs w:val="25"/>
        </w:rPr>
        <w:t xml:space="preserve"> Chapitre 1) et huit (8) auteurs de notre</w:t>
      </w:r>
      <w:r w:rsidRPr="00252EEF">
        <w:rPr>
          <w:rFonts w:ascii="Times New Roman" w:hAnsi="Times New Roman" w:cs="Times New Roman"/>
          <w:sz w:val="25"/>
          <w:szCs w:val="25"/>
        </w:rPr>
        <w:t xml:space="preserve"> </w:t>
      </w:r>
      <w:r w:rsidRPr="00252EEF">
        <w:rPr>
          <w:rFonts w:ascii="Times New Roman" w:eastAsia="Times New Roman" w:hAnsi="Times New Roman" w:cs="Times New Roman"/>
          <w:bCs/>
          <w:sz w:val="25"/>
          <w:szCs w:val="25"/>
        </w:rPr>
        <w:t>revue de la littérature ainsi que les articles de notre bibliothèque</w:t>
      </w:r>
      <w:r>
        <w:rPr>
          <w:rFonts w:ascii="Times New Roman" w:eastAsia="Times New Roman" w:hAnsi="Times New Roman" w:cs="Times New Roman"/>
          <w:bCs/>
          <w:sz w:val="25"/>
          <w:szCs w:val="25"/>
        </w:rPr>
        <w:t> ;</w:t>
      </w:r>
    </w:p>
    <w:p w14:paraId="3B482702" w14:textId="77777777" w:rsidR="006025CC" w:rsidRPr="00252EEF" w:rsidRDefault="006025CC" w:rsidP="006025CC">
      <w:pPr>
        <w:spacing w:after="0" w:line="240" w:lineRule="auto"/>
        <w:ind w:right="-569"/>
        <w:jc w:val="both"/>
        <w:rPr>
          <w:rFonts w:ascii="Times New Roman" w:eastAsia="Times New Roman" w:hAnsi="Times New Roman" w:cs="Times New Roman"/>
          <w:bCs/>
          <w:szCs w:val="25"/>
        </w:rPr>
      </w:pPr>
    </w:p>
    <w:p w14:paraId="5A0D3A90" w14:textId="77777777" w:rsidR="006025CC" w:rsidRDefault="006025CC" w:rsidP="006025CC">
      <w:pPr>
        <w:spacing w:after="0" w:line="240" w:lineRule="auto"/>
        <w:ind w:right="-569"/>
        <w:jc w:val="both"/>
        <w:rPr>
          <w:rFonts w:ascii="Times New Roman" w:eastAsia="Times New Roman" w:hAnsi="Times New Roman" w:cs="Times New Roman"/>
          <w:bCs/>
          <w:sz w:val="25"/>
          <w:szCs w:val="25"/>
        </w:rPr>
      </w:pPr>
      <w:r w:rsidRPr="00252EEF">
        <w:rPr>
          <w:rFonts w:ascii="Times New Roman" w:eastAsia="Times New Roman" w:hAnsi="Times New Roman" w:cs="Times New Roman"/>
          <w:b/>
          <w:bCs/>
          <w:sz w:val="25"/>
          <w:szCs w:val="25"/>
        </w:rPr>
        <w:t>*</w:t>
      </w:r>
      <w:r w:rsidRPr="00252EEF">
        <w:rPr>
          <w:rFonts w:ascii="Times New Roman" w:eastAsia="Times New Roman" w:hAnsi="Times New Roman" w:cs="Times New Roman"/>
          <w:b/>
          <w:bCs/>
          <w:sz w:val="25"/>
          <w:szCs w:val="25"/>
          <w:u w:val="single"/>
        </w:rPr>
        <w:t>Point3</w:t>
      </w:r>
      <w:r w:rsidRPr="00252EEF">
        <w:rPr>
          <w:rFonts w:ascii="Times New Roman" w:eastAsia="Times New Roman" w:hAnsi="Times New Roman" w:cs="Times New Roman"/>
          <w:b/>
          <w:bCs/>
          <w:sz w:val="25"/>
          <w:szCs w:val="25"/>
        </w:rPr>
        <w:t> : « </w:t>
      </w:r>
      <w:r w:rsidRPr="00252EEF">
        <w:rPr>
          <w:rFonts w:ascii="Times New Roman" w:eastAsia="Times New Roman" w:hAnsi="Times New Roman" w:cs="Times New Roman"/>
          <w:b/>
          <w:bCs/>
          <w:i/>
          <w:sz w:val="25"/>
          <w:szCs w:val="25"/>
        </w:rPr>
        <w:t>la diversité des domaines et leur cohérence dans la recherche de solutions</w:t>
      </w:r>
      <w:r w:rsidRPr="00252EEF">
        <w:rPr>
          <w:rFonts w:ascii="Times New Roman" w:eastAsia="Times New Roman" w:hAnsi="Times New Roman" w:cs="Times New Roman"/>
          <w:bCs/>
          <w:sz w:val="25"/>
          <w:szCs w:val="25"/>
        </w:rPr>
        <w:t> » (</w:t>
      </w:r>
      <w:proofErr w:type="spellStart"/>
      <w:r w:rsidRPr="00252EEF">
        <w:rPr>
          <w:rFonts w:ascii="Times New Roman" w:eastAsia="Times New Roman" w:hAnsi="Times New Roman" w:cs="Times New Roman"/>
          <w:bCs/>
          <w:sz w:val="25"/>
          <w:szCs w:val="25"/>
        </w:rPr>
        <w:t>cfr</w:t>
      </w:r>
      <w:proofErr w:type="spellEnd"/>
      <w:r w:rsidRPr="00252EEF">
        <w:rPr>
          <w:rFonts w:ascii="Times New Roman" w:eastAsia="Times New Roman" w:hAnsi="Times New Roman" w:cs="Times New Roman"/>
          <w:bCs/>
          <w:sz w:val="25"/>
          <w:szCs w:val="25"/>
        </w:rPr>
        <w:t xml:space="preserve"> le sujet du présent travail)</w:t>
      </w:r>
      <w:r>
        <w:rPr>
          <w:rFonts w:ascii="Times New Roman" w:eastAsia="Times New Roman" w:hAnsi="Times New Roman" w:cs="Times New Roman"/>
          <w:bCs/>
          <w:sz w:val="25"/>
          <w:szCs w:val="25"/>
        </w:rPr>
        <w:t> ;</w:t>
      </w:r>
    </w:p>
    <w:p w14:paraId="488C810D" w14:textId="77777777" w:rsidR="006025CC" w:rsidRPr="00252EEF" w:rsidRDefault="006025CC" w:rsidP="006025CC">
      <w:pPr>
        <w:spacing w:after="0" w:line="240" w:lineRule="auto"/>
        <w:ind w:right="-569"/>
        <w:jc w:val="both"/>
        <w:rPr>
          <w:rFonts w:ascii="Times New Roman" w:eastAsia="Times New Roman" w:hAnsi="Times New Roman" w:cs="Times New Roman"/>
          <w:bCs/>
          <w:sz w:val="20"/>
          <w:szCs w:val="25"/>
        </w:rPr>
      </w:pPr>
    </w:p>
    <w:p w14:paraId="513FA84A" w14:textId="77777777" w:rsidR="006025CC" w:rsidRPr="00252EEF" w:rsidRDefault="006025CC" w:rsidP="006025CC">
      <w:pPr>
        <w:ind w:right="-569"/>
        <w:jc w:val="both"/>
        <w:rPr>
          <w:rFonts w:ascii="Times New Roman" w:eastAsia="Calibri" w:hAnsi="Times New Roman" w:cs="Times New Roman"/>
          <w:bCs/>
          <w:kern w:val="2"/>
          <w:sz w:val="25"/>
          <w:szCs w:val="25"/>
          <w14:ligatures w14:val="standardContextual"/>
        </w:rPr>
      </w:pPr>
      <w:r w:rsidRPr="00252EEF">
        <w:rPr>
          <w:rFonts w:ascii="Times New Roman" w:eastAsia="Times New Roman" w:hAnsi="Times New Roman" w:cs="Times New Roman"/>
          <w:bCs/>
          <w:sz w:val="25"/>
          <w:szCs w:val="25"/>
        </w:rPr>
        <w:t>*</w:t>
      </w:r>
      <w:r w:rsidRPr="00252EEF">
        <w:rPr>
          <w:rFonts w:ascii="Times New Roman" w:eastAsia="Times New Roman" w:hAnsi="Times New Roman" w:cs="Times New Roman"/>
          <w:b/>
          <w:bCs/>
          <w:sz w:val="25"/>
          <w:szCs w:val="25"/>
          <w:u w:val="single"/>
        </w:rPr>
        <w:t>Point4 </w:t>
      </w:r>
      <w:r w:rsidRPr="00252EEF">
        <w:rPr>
          <w:rFonts w:ascii="Times New Roman" w:eastAsia="Times New Roman" w:hAnsi="Times New Roman" w:cs="Times New Roman"/>
          <w:b/>
          <w:bCs/>
          <w:sz w:val="25"/>
          <w:szCs w:val="25"/>
        </w:rPr>
        <w:t>:</w:t>
      </w:r>
      <w:r w:rsidRPr="00252EEF">
        <w:rPr>
          <w:rFonts w:ascii="Times New Roman" w:hAnsi="Times New Roman" w:cs="Times New Roman"/>
          <w:sz w:val="25"/>
          <w:szCs w:val="25"/>
        </w:rPr>
        <w:t xml:space="preserve"> « </w:t>
      </w:r>
      <w:r w:rsidRPr="00252EEF">
        <w:rPr>
          <w:rFonts w:ascii="Times New Roman" w:eastAsia="Times New Roman" w:hAnsi="Times New Roman" w:cs="Times New Roman"/>
          <w:bCs/>
          <w:i/>
          <w:sz w:val="25"/>
          <w:szCs w:val="25"/>
        </w:rPr>
        <w:t>La clarification du résultat d’analyse de l’étude menée par le Projet d’Equité et de Renforcement du Système Educatif en RDC</w:t>
      </w:r>
      <w:r w:rsidRPr="00252EEF">
        <w:rPr>
          <w:rFonts w:ascii="Times New Roman" w:eastAsia="Times New Roman" w:hAnsi="Times New Roman" w:cs="Times New Roman"/>
          <w:bCs/>
          <w:sz w:val="25"/>
          <w:szCs w:val="25"/>
        </w:rPr>
        <w:t xml:space="preserve"> (PRSE) </w:t>
      </w:r>
      <w:r w:rsidRPr="00252EEF">
        <w:rPr>
          <w:rFonts w:ascii="Times New Roman" w:eastAsia="Times New Roman" w:hAnsi="Times New Roman" w:cs="Times New Roman"/>
          <w:bCs/>
          <w:i/>
          <w:sz w:val="25"/>
          <w:szCs w:val="25"/>
        </w:rPr>
        <w:t xml:space="preserve">sur l’analyse de la </w:t>
      </w:r>
      <w:r w:rsidRPr="00252EEF">
        <w:rPr>
          <w:rFonts w:ascii="Times New Roman" w:eastAsia="Calibri" w:hAnsi="Times New Roman" w:cs="Times New Roman"/>
          <w:bCs/>
          <w:i/>
          <w:kern w:val="2"/>
          <w:sz w:val="25"/>
          <w:szCs w:val="25"/>
          <w14:ligatures w14:val="standardContextual"/>
        </w:rPr>
        <w:t xml:space="preserve">pris en charge des </w:t>
      </w:r>
      <w:r w:rsidRPr="00252EEF">
        <w:rPr>
          <w:rFonts w:ascii="Times New Roman" w:eastAsia="Calibri" w:hAnsi="Times New Roman" w:cs="Times New Roman"/>
          <w:bCs/>
          <w:i/>
          <w:kern w:val="2"/>
          <w:sz w:val="25"/>
          <w:szCs w:val="25"/>
          <w14:ligatures w14:val="standardContextual"/>
        </w:rPr>
        <w:lastRenderedPageBreak/>
        <w:t xml:space="preserve">enseignants par le trésor public au regard des données fournies par la </w:t>
      </w:r>
      <w:r w:rsidRPr="00252EEF">
        <w:rPr>
          <w:rFonts w:ascii="Times New Roman" w:eastAsia="Calibri" w:hAnsi="Times New Roman" w:cs="Times New Roman"/>
          <w:bCs/>
          <w:kern w:val="2"/>
          <w:sz w:val="25"/>
          <w:szCs w:val="25"/>
          <w14:ligatures w14:val="standardContextual"/>
        </w:rPr>
        <w:t>DINACOPE »</w:t>
      </w:r>
      <w:r w:rsidRPr="00252EEF">
        <w:rPr>
          <w:rStyle w:val="Appelnotedebasdep"/>
          <w:rFonts w:ascii="Times New Roman" w:eastAsia="Calibri" w:hAnsi="Times New Roman" w:cs="Times New Roman"/>
          <w:bCs/>
          <w:kern w:val="2"/>
          <w:sz w:val="25"/>
          <w:szCs w:val="25"/>
          <w:shd w:val="clear" w:color="auto" w:fill="DDD9C3" w:themeFill="background2" w:themeFillShade="E6"/>
          <w14:ligatures w14:val="standardContextual"/>
        </w:rPr>
        <w:footnoteReference w:id="3"/>
      </w:r>
      <w:r w:rsidRPr="00252EEF">
        <w:rPr>
          <w:rFonts w:ascii="Times New Roman" w:eastAsia="Calibri" w:hAnsi="Times New Roman" w:cs="Times New Roman"/>
          <w:bCs/>
          <w:kern w:val="2"/>
          <w:sz w:val="25"/>
          <w:szCs w:val="25"/>
          <w14:ligatures w14:val="standardContextual"/>
        </w:rPr>
        <w:t xml:space="preserve">, considérée comme l’un des indicateurs de la réussite de la politique de la gratuité de l’enseignement primaire que nous aurons à justifier dans le chapitre 2 section 2 du présent travail tout en retenant qu’en 2022, le projet PERSE avait recruté deux agences d’évaluation indépendante pour mesurer le niveau d’atteinte de cet indicateur au dernier trimestre de l’année 2022 et au premier trimestre de l’année 2024 dont les résultats serait peu contesté avec preuves grâce aux données disponibles issus de la collecte des données rapides réalisée au mois de novembre 2023 par la Direction de l’Information pour la Gestion de l’Education (DIGE) dans les 662 sous-divisions à travers les 60 Directeurs Provinciaux que compte le pays.  </w:t>
      </w:r>
    </w:p>
    <w:p w14:paraId="1227ED30" w14:textId="77777777" w:rsidR="006025CC" w:rsidRPr="00F66E4B" w:rsidRDefault="006025CC" w:rsidP="006025CC">
      <w:pPr>
        <w:keepNext/>
        <w:keepLines/>
        <w:spacing w:after="0" w:line="240" w:lineRule="auto"/>
        <w:ind w:right="-567"/>
        <w:outlineLvl w:val="0"/>
        <w:rPr>
          <w:rFonts w:ascii="Times New Roman" w:eastAsia="Times New Roman" w:hAnsi="Times New Roman" w:cs="Times New Roman"/>
          <w:b/>
          <w:bCs/>
          <w:sz w:val="28"/>
          <w:szCs w:val="28"/>
          <w:lang w:eastAsia="fr-FR"/>
        </w:rPr>
      </w:pPr>
      <w:bookmarkStart w:id="13" w:name="_Toc425522201"/>
      <w:bookmarkStart w:id="14" w:name="_Toc183498325"/>
      <w:bookmarkEnd w:id="6"/>
      <w:r w:rsidRPr="00F66E4B">
        <w:rPr>
          <w:rFonts w:ascii="Times New Roman" w:eastAsia="Times New Roman" w:hAnsi="Times New Roman" w:cs="Times New Roman"/>
          <w:b/>
          <w:bCs/>
          <w:sz w:val="28"/>
          <w:szCs w:val="28"/>
          <w:lang w:eastAsia="fr-FR"/>
        </w:rPr>
        <w:t>0.8. DIFFICULTES RENCONTREES</w:t>
      </w:r>
      <w:bookmarkEnd w:id="13"/>
      <w:bookmarkEnd w:id="14"/>
    </w:p>
    <w:p w14:paraId="20C2F6CC" w14:textId="77777777" w:rsidR="006025CC" w:rsidRPr="00E16F53" w:rsidRDefault="006025CC" w:rsidP="006025CC">
      <w:pPr>
        <w:ind w:right="-567"/>
        <w:rPr>
          <w:rFonts w:ascii="Times New Roman" w:eastAsia="Calibri" w:hAnsi="Times New Roman" w:cs="Times New Roman"/>
          <w:sz w:val="2"/>
          <w:lang w:eastAsia="fr-FR"/>
        </w:rPr>
      </w:pPr>
    </w:p>
    <w:p w14:paraId="7282B7F6" w14:textId="77777777" w:rsidR="006025CC" w:rsidRPr="00686444" w:rsidRDefault="006025CC" w:rsidP="006025CC">
      <w:pPr>
        <w:shd w:val="clear" w:color="auto" w:fill="FFFFFF"/>
        <w:spacing w:after="120" w:line="240" w:lineRule="auto"/>
        <w:ind w:right="-567"/>
        <w:jc w:val="both"/>
        <w:rPr>
          <w:rFonts w:ascii="Times New Roman" w:eastAsia="Times New Roman" w:hAnsi="Times New Roman" w:cs="Times New Roman"/>
          <w:sz w:val="26"/>
          <w:szCs w:val="26"/>
          <w:lang w:eastAsia="fr-FR"/>
        </w:rPr>
      </w:pPr>
      <w:r w:rsidRPr="00686444">
        <w:rPr>
          <w:rFonts w:ascii="Times New Roman" w:eastAsia="Times New Roman" w:hAnsi="Times New Roman" w:cs="Times New Roman"/>
          <w:sz w:val="26"/>
          <w:szCs w:val="26"/>
          <w:lang w:eastAsia="fr-FR"/>
        </w:rPr>
        <w:t xml:space="preserve">Comme dans tout travail de recherche scientifique, nul ne peut prétendre se suffire ni s’en passer des </w:t>
      </w:r>
      <w:proofErr w:type="gramStart"/>
      <w:r w:rsidRPr="00686444">
        <w:rPr>
          <w:rFonts w:ascii="Times New Roman" w:eastAsia="Times New Roman" w:hAnsi="Times New Roman" w:cs="Times New Roman"/>
          <w:sz w:val="26"/>
          <w:szCs w:val="26"/>
          <w:lang w:eastAsia="fr-FR"/>
        </w:rPr>
        <w:t>difficultés  rencontrées</w:t>
      </w:r>
      <w:proofErr w:type="gramEnd"/>
      <w:r w:rsidRPr="00686444">
        <w:rPr>
          <w:rFonts w:ascii="Times New Roman" w:eastAsia="Times New Roman" w:hAnsi="Times New Roman" w:cs="Times New Roman"/>
          <w:sz w:val="26"/>
          <w:szCs w:val="26"/>
          <w:lang w:eastAsia="fr-FR"/>
        </w:rPr>
        <w:t xml:space="preserve">. </w:t>
      </w:r>
    </w:p>
    <w:p w14:paraId="1BD85FFD" w14:textId="77777777" w:rsidR="006025CC" w:rsidRPr="00E36348" w:rsidRDefault="006025CC" w:rsidP="006025CC">
      <w:pPr>
        <w:shd w:val="clear" w:color="auto" w:fill="FFFFFF"/>
        <w:spacing w:after="120" w:line="240" w:lineRule="auto"/>
        <w:ind w:right="-567"/>
        <w:jc w:val="both"/>
        <w:rPr>
          <w:rFonts w:ascii="Times New Roman" w:eastAsia="Times New Roman" w:hAnsi="Times New Roman" w:cs="Times New Roman"/>
          <w:sz w:val="26"/>
          <w:szCs w:val="26"/>
          <w:lang w:eastAsia="fr-FR"/>
        </w:rPr>
      </w:pPr>
      <w:r w:rsidRPr="00686444">
        <w:rPr>
          <w:rFonts w:ascii="Times New Roman" w:eastAsia="Times New Roman" w:hAnsi="Times New Roman" w:cs="Times New Roman"/>
          <w:sz w:val="26"/>
          <w:szCs w:val="26"/>
          <w:lang w:eastAsia="fr-FR"/>
        </w:rPr>
        <w:t xml:space="preserve">La </w:t>
      </w:r>
      <w:proofErr w:type="gramStart"/>
      <w:r w:rsidRPr="00686444">
        <w:rPr>
          <w:rFonts w:ascii="Times New Roman" w:eastAsia="Times New Roman" w:hAnsi="Times New Roman" w:cs="Times New Roman"/>
          <w:sz w:val="26"/>
          <w:szCs w:val="26"/>
          <w:lang w:eastAsia="fr-FR"/>
        </w:rPr>
        <w:t>rédaction  d’un</w:t>
      </w:r>
      <w:proofErr w:type="gramEnd"/>
      <w:r w:rsidRPr="00686444">
        <w:rPr>
          <w:rFonts w:ascii="Times New Roman" w:eastAsia="Times New Roman" w:hAnsi="Times New Roman" w:cs="Times New Roman"/>
          <w:sz w:val="26"/>
          <w:szCs w:val="26"/>
          <w:lang w:eastAsia="fr-FR"/>
        </w:rPr>
        <w:t xml:space="preserve"> travail scientifique  nécessite beaucoup d’efforts et de sacrifice</w:t>
      </w:r>
      <w:r>
        <w:rPr>
          <w:rFonts w:ascii="Times New Roman" w:eastAsia="Times New Roman" w:hAnsi="Times New Roman" w:cs="Times New Roman"/>
          <w:sz w:val="26"/>
          <w:szCs w:val="26"/>
          <w:lang w:eastAsia="fr-FR"/>
        </w:rPr>
        <w:t>s</w:t>
      </w:r>
      <w:r w:rsidRPr="00686444">
        <w:rPr>
          <w:rFonts w:ascii="Times New Roman" w:eastAsia="Times New Roman" w:hAnsi="Times New Roman" w:cs="Times New Roman"/>
          <w:sz w:val="26"/>
          <w:szCs w:val="26"/>
          <w:lang w:eastAsia="fr-FR"/>
        </w:rPr>
        <w:t xml:space="preserve">, la </w:t>
      </w:r>
      <w:r w:rsidRPr="00E36348">
        <w:rPr>
          <w:rFonts w:ascii="Times New Roman" w:eastAsia="Times New Roman" w:hAnsi="Times New Roman" w:cs="Times New Roman"/>
          <w:sz w:val="26"/>
          <w:szCs w:val="26"/>
          <w:lang w:eastAsia="fr-FR"/>
        </w:rPr>
        <w:t xml:space="preserve">nôtre n’a pas fait exception, parmi ces difficultés rencontrées nous pouvons citer : </w:t>
      </w:r>
    </w:p>
    <w:p w14:paraId="56E73E0E" w14:textId="77777777" w:rsidR="006025CC" w:rsidRPr="00B55C64" w:rsidRDefault="006025CC" w:rsidP="006025CC">
      <w:pPr>
        <w:pStyle w:val="Paragraphedeliste"/>
        <w:numPr>
          <w:ilvl w:val="0"/>
          <w:numId w:val="11"/>
        </w:numPr>
        <w:spacing w:after="160"/>
        <w:ind w:left="567" w:right="-567"/>
        <w:jc w:val="both"/>
        <w:rPr>
          <w:rFonts w:ascii="Times New Roman" w:hAnsi="Times New Roman" w:cs="Times New Roman"/>
          <w:sz w:val="25"/>
          <w:szCs w:val="25"/>
        </w:rPr>
      </w:pPr>
      <w:proofErr w:type="gramStart"/>
      <w:r w:rsidRPr="00B55C64">
        <w:rPr>
          <w:rFonts w:ascii="Times New Roman" w:hAnsi="Times New Roman" w:cs="Times New Roman"/>
          <w:sz w:val="25"/>
          <w:szCs w:val="25"/>
        </w:rPr>
        <w:t>la</w:t>
      </w:r>
      <w:proofErr w:type="gramEnd"/>
      <w:r w:rsidRPr="00B55C64">
        <w:rPr>
          <w:rFonts w:ascii="Times New Roman" w:hAnsi="Times New Roman" w:cs="Times New Roman"/>
          <w:sz w:val="25"/>
          <w:szCs w:val="25"/>
        </w:rPr>
        <w:t xml:space="preserve"> déficience de moyens financiers et techniques ;</w:t>
      </w:r>
    </w:p>
    <w:p w14:paraId="0044946E" w14:textId="77777777" w:rsidR="006025CC" w:rsidRPr="00B55C64" w:rsidRDefault="006025CC" w:rsidP="006025CC">
      <w:pPr>
        <w:pStyle w:val="Paragraphedeliste"/>
        <w:numPr>
          <w:ilvl w:val="0"/>
          <w:numId w:val="11"/>
        </w:numPr>
        <w:spacing w:line="240" w:lineRule="auto"/>
        <w:ind w:left="567" w:right="-567"/>
        <w:jc w:val="both"/>
        <w:rPr>
          <w:rFonts w:ascii="Times New Roman" w:hAnsi="Times New Roman" w:cs="Times New Roman"/>
          <w:b/>
          <w:sz w:val="25"/>
          <w:szCs w:val="25"/>
        </w:rPr>
      </w:pPr>
      <w:r w:rsidRPr="00B55C64">
        <w:rPr>
          <w:rFonts w:ascii="Times New Roman" w:hAnsi="Times New Roman" w:cs="Times New Roman"/>
          <w:sz w:val="25"/>
          <w:szCs w:val="25"/>
        </w:rPr>
        <w:t xml:space="preserve">les temps imparti pour nous de pouvoir rassembler les données provenant des différentes sources au regard de la complexité de notre sujet qui regroupent plusieurs domaines d’analyse statistique, à savoir : </w:t>
      </w:r>
      <w:r w:rsidRPr="00B55C64">
        <w:rPr>
          <w:rFonts w:ascii="Times New Roman" w:hAnsi="Times New Roman" w:cs="Times New Roman"/>
          <w:b/>
          <w:sz w:val="25"/>
          <w:szCs w:val="25"/>
        </w:rPr>
        <w:t>l’analyse multicritère, l’analyse corrélationnelle, l’analyse économétrique, l’analyse des bases de données, Statistique spatiale, l’analyse des systèmes éducatives, l’analyse socio-culturelle et démographique, l’analyse des systèmes d’information géographique, l’analyse des statistiques, la théorie des enquêtes avec les entretiens semi-structurés et planification, etc.</w:t>
      </w:r>
    </w:p>
    <w:p w14:paraId="61FEDE4E" w14:textId="77777777" w:rsidR="006025CC" w:rsidRPr="00F66E4B" w:rsidRDefault="006025CC" w:rsidP="006025CC">
      <w:pPr>
        <w:keepNext/>
        <w:keepLines/>
        <w:spacing w:after="0" w:line="240" w:lineRule="auto"/>
        <w:ind w:right="-567"/>
        <w:outlineLvl w:val="0"/>
        <w:rPr>
          <w:rFonts w:ascii="Times New Roman" w:eastAsia="Times New Roman" w:hAnsi="Times New Roman" w:cs="Times New Roman"/>
          <w:b/>
          <w:bCs/>
          <w:sz w:val="28"/>
          <w:szCs w:val="28"/>
        </w:rPr>
      </w:pPr>
      <w:bookmarkStart w:id="15" w:name="_Toc425522202"/>
      <w:bookmarkStart w:id="16" w:name="_Toc183498326"/>
      <w:r w:rsidRPr="00F66E4B">
        <w:rPr>
          <w:rFonts w:ascii="Times New Roman" w:eastAsia="Times New Roman" w:hAnsi="Times New Roman" w:cs="Times New Roman"/>
          <w:b/>
          <w:bCs/>
          <w:sz w:val="28"/>
          <w:szCs w:val="28"/>
        </w:rPr>
        <w:t xml:space="preserve">0.9. </w:t>
      </w:r>
      <w:bookmarkEnd w:id="15"/>
      <w:r>
        <w:rPr>
          <w:rFonts w:ascii="Times New Roman" w:eastAsia="Times New Roman" w:hAnsi="Times New Roman" w:cs="Times New Roman"/>
          <w:b/>
          <w:bCs/>
          <w:sz w:val="28"/>
          <w:szCs w:val="28"/>
        </w:rPr>
        <w:t>SUBDIVISION DU TRAVAIL</w:t>
      </w:r>
      <w:bookmarkEnd w:id="16"/>
    </w:p>
    <w:p w14:paraId="09A345D6" w14:textId="77777777" w:rsidR="006025CC" w:rsidRPr="00252EEF" w:rsidRDefault="006025CC" w:rsidP="006025CC">
      <w:pPr>
        <w:spacing w:after="120" w:line="240" w:lineRule="auto"/>
        <w:ind w:right="-567"/>
        <w:jc w:val="both"/>
        <w:rPr>
          <w:rFonts w:ascii="Times New Roman" w:eastAsia="Times New Roman" w:hAnsi="Times New Roman" w:cs="Times New Roman"/>
          <w:sz w:val="4"/>
          <w:szCs w:val="26"/>
          <w:lang w:eastAsia="fr-FR"/>
        </w:rPr>
      </w:pPr>
    </w:p>
    <w:p w14:paraId="57BAC908" w14:textId="77777777" w:rsidR="006025CC" w:rsidRPr="00F66E4B" w:rsidRDefault="006025CC" w:rsidP="006025CC">
      <w:pPr>
        <w:spacing w:after="120" w:line="240" w:lineRule="auto"/>
        <w:ind w:right="-567"/>
        <w:jc w:val="both"/>
        <w:rPr>
          <w:rFonts w:ascii="Times New Roman" w:eastAsia="Times New Roman" w:hAnsi="Times New Roman" w:cs="Times New Roman"/>
          <w:b/>
          <w:sz w:val="26"/>
          <w:szCs w:val="26"/>
          <w:u w:val="single"/>
          <w:lang w:eastAsia="fr-FR"/>
        </w:rPr>
      </w:pPr>
      <w:r w:rsidRPr="00F66E4B">
        <w:rPr>
          <w:rFonts w:ascii="Times New Roman" w:eastAsia="Times New Roman" w:hAnsi="Times New Roman" w:cs="Times New Roman"/>
          <w:sz w:val="26"/>
          <w:szCs w:val="26"/>
          <w:lang w:eastAsia="fr-FR"/>
        </w:rPr>
        <w:t>Hormis l’introduction et la conclusion, notre travail se subdivise en six chapitres à savoir :</w:t>
      </w:r>
    </w:p>
    <w:p w14:paraId="33BF0AC7" w14:textId="77777777" w:rsidR="006025CC" w:rsidRPr="00F66E4B" w:rsidRDefault="006025CC" w:rsidP="006025CC">
      <w:pPr>
        <w:tabs>
          <w:tab w:val="left" w:pos="7470"/>
        </w:tabs>
        <w:spacing w:after="60" w:line="240" w:lineRule="auto"/>
        <w:ind w:right="-567"/>
        <w:jc w:val="both"/>
        <w:rPr>
          <w:rFonts w:ascii="Times New Roman" w:eastAsia="Times New Roman" w:hAnsi="Times New Roman" w:cs="Times New Roman"/>
          <w:sz w:val="24"/>
          <w:szCs w:val="26"/>
          <w:lang w:eastAsia="fr-FR"/>
        </w:rPr>
      </w:pPr>
      <w:r w:rsidRPr="00B36F51">
        <w:rPr>
          <w:rFonts w:ascii="Times New Roman" w:eastAsia="Times New Roman" w:hAnsi="Times New Roman" w:cs="Times New Roman"/>
          <w:b/>
          <w:sz w:val="26"/>
          <w:szCs w:val="26"/>
          <w:lang w:eastAsia="fr-FR"/>
        </w:rPr>
        <w:t>Chapitre 1 :</w:t>
      </w:r>
      <w:r w:rsidRPr="00F66E4B">
        <w:rPr>
          <w:rFonts w:ascii="Times New Roman" w:eastAsia="Times New Roman" w:hAnsi="Times New Roman" w:cs="Times New Roman"/>
          <w:sz w:val="26"/>
          <w:szCs w:val="26"/>
          <w:lang w:eastAsia="fr-FR"/>
        </w:rPr>
        <w:t xml:space="preserve"> </w:t>
      </w:r>
      <w:r w:rsidRPr="00F66E4B">
        <w:rPr>
          <w:rFonts w:ascii="Times New Roman" w:eastAsia="Times New Roman" w:hAnsi="Times New Roman" w:cs="Times New Roman"/>
          <w:sz w:val="24"/>
          <w:szCs w:val="26"/>
          <w:lang w:eastAsia="fr-FR"/>
        </w:rPr>
        <w:t>Généralités sur les Conce</w:t>
      </w:r>
      <w:r>
        <w:rPr>
          <w:rFonts w:ascii="Times New Roman" w:eastAsia="Times New Roman" w:hAnsi="Times New Roman" w:cs="Times New Roman"/>
          <w:sz w:val="24"/>
          <w:szCs w:val="26"/>
          <w:lang w:eastAsia="fr-FR"/>
        </w:rPr>
        <w:t xml:space="preserve">pts de Base et présentation de Base des </w:t>
      </w:r>
      <w:r w:rsidRPr="00F66E4B">
        <w:rPr>
          <w:rFonts w:ascii="Times New Roman" w:eastAsia="Times New Roman" w:hAnsi="Times New Roman" w:cs="Times New Roman"/>
          <w:sz w:val="24"/>
          <w:szCs w:val="26"/>
          <w:lang w:eastAsia="fr-FR"/>
        </w:rPr>
        <w:t xml:space="preserve">données </w:t>
      </w:r>
      <w:r>
        <w:rPr>
          <w:rFonts w:ascii="Times New Roman" w:eastAsia="Times New Roman" w:hAnsi="Times New Roman" w:cs="Times New Roman"/>
          <w:sz w:val="24"/>
          <w:szCs w:val="26"/>
          <w:lang w:eastAsia="fr-FR"/>
        </w:rPr>
        <w:t xml:space="preserve">utilisées </w:t>
      </w:r>
    </w:p>
    <w:p w14:paraId="430D4A16" w14:textId="77777777" w:rsidR="006025CC" w:rsidRPr="00F66E4B" w:rsidRDefault="006025CC" w:rsidP="006025CC">
      <w:pPr>
        <w:spacing w:after="60" w:line="240" w:lineRule="auto"/>
        <w:ind w:right="-567"/>
        <w:jc w:val="both"/>
        <w:rPr>
          <w:rFonts w:ascii="Times New Roman" w:eastAsia="Times New Roman" w:hAnsi="Times New Roman" w:cs="Times New Roman"/>
          <w:sz w:val="26"/>
          <w:szCs w:val="26"/>
          <w:lang w:eastAsia="fr-FR"/>
        </w:rPr>
      </w:pPr>
      <w:r w:rsidRPr="00B36F51">
        <w:rPr>
          <w:rFonts w:ascii="Times New Roman" w:eastAsia="Times New Roman" w:hAnsi="Times New Roman" w:cs="Times New Roman"/>
          <w:b/>
          <w:sz w:val="26"/>
          <w:szCs w:val="26"/>
          <w:lang w:eastAsia="fr-FR"/>
        </w:rPr>
        <w:t>Chapitre 2 :</w:t>
      </w:r>
      <w:r w:rsidRPr="00F66E4B">
        <w:rPr>
          <w:rFonts w:ascii="Times New Roman" w:eastAsia="Times New Roman" w:hAnsi="Times New Roman" w:cs="Times New Roman"/>
          <w:sz w:val="26"/>
          <w:szCs w:val="26"/>
          <w:lang w:eastAsia="fr-FR"/>
        </w:rPr>
        <w:t xml:space="preserve"> Analyse Multicritère de l’impact de la gratuité </w:t>
      </w:r>
      <w:r>
        <w:rPr>
          <w:rFonts w:ascii="Times New Roman" w:eastAsia="Times New Roman" w:hAnsi="Times New Roman" w:cs="Times New Roman"/>
          <w:sz w:val="26"/>
          <w:szCs w:val="26"/>
          <w:lang w:eastAsia="fr-FR"/>
        </w:rPr>
        <w:t xml:space="preserve">de l’enseignement </w:t>
      </w:r>
      <w:proofErr w:type="gramStart"/>
      <w:r>
        <w:rPr>
          <w:rFonts w:ascii="Times New Roman" w:eastAsia="Times New Roman" w:hAnsi="Times New Roman" w:cs="Times New Roman"/>
          <w:sz w:val="26"/>
          <w:szCs w:val="26"/>
          <w:lang w:eastAsia="fr-FR"/>
        </w:rPr>
        <w:t xml:space="preserve">au </w:t>
      </w:r>
      <w:r w:rsidRPr="00F66E4B">
        <w:rPr>
          <w:rFonts w:ascii="Times New Roman" w:eastAsia="Times New Roman" w:hAnsi="Times New Roman" w:cs="Times New Roman"/>
          <w:sz w:val="26"/>
          <w:szCs w:val="26"/>
          <w:lang w:eastAsia="fr-FR"/>
        </w:rPr>
        <w:t xml:space="preserve"> Primaire</w:t>
      </w:r>
      <w:proofErr w:type="gramEnd"/>
    </w:p>
    <w:p w14:paraId="6FE00701" w14:textId="77777777" w:rsidR="006025CC" w:rsidRPr="00F66E4B" w:rsidRDefault="006025CC" w:rsidP="006025CC">
      <w:pPr>
        <w:spacing w:after="60" w:line="240" w:lineRule="auto"/>
        <w:ind w:left="1418" w:right="-567" w:hanging="1418"/>
        <w:jc w:val="both"/>
        <w:rPr>
          <w:rFonts w:ascii="Times New Roman" w:eastAsia="Times New Roman" w:hAnsi="Times New Roman" w:cs="Times New Roman"/>
          <w:sz w:val="26"/>
          <w:szCs w:val="26"/>
          <w:lang w:eastAsia="fr-FR"/>
        </w:rPr>
      </w:pPr>
      <w:r w:rsidRPr="00B36F51">
        <w:rPr>
          <w:rFonts w:ascii="Times New Roman" w:eastAsia="Times New Roman" w:hAnsi="Times New Roman" w:cs="Times New Roman"/>
          <w:b/>
          <w:sz w:val="26"/>
          <w:szCs w:val="26"/>
          <w:lang w:eastAsia="fr-FR"/>
        </w:rPr>
        <w:t>Chapitre 3 :</w:t>
      </w:r>
      <w:r w:rsidRPr="00F66E4B">
        <w:rPr>
          <w:rFonts w:ascii="Times New Roman" w:eastAsia="Times New Roman" w:hAnsi="Times New Roman" w:cs="Times New Roman"/>
          <w:sz w:val="26"/>
          <w:szCs w:val="26"/>
          <w:lang w:eastAsia="fr-FR"/>
        </w:rPr>
        <w:t xml:space="preserve"> Analyse </w:t>
      </w:r>
      <w:r>
        <w:rPr>
          <w:rFonts w:ascii="Times New Roman" w:eastAsia="Times New Roman" w:hAnsi="Times New Roman" w:cs="Times New Roman"/>
          <w:sz w:val="26"/>
          <w:szCs w:val="26"/>
          <w:lang w:eastAsia="fr-FR"/>
        </w:rPr>
        <w:t>du système éducatif</w:t>
      </w:r>
      <w:r w:rsidRPr="00F66E4B">
        <w:rPr>
          <w:rFonts w:ascii="Times New Roman" w:eastAsia="Times New Roman" w:hAnsi="Times New Roman" w:cs="Times New Roman"/>
          <w:sz w:val="26"/>
          <w:szCs w:val="26"/>
          <w:lang w:eastAsia="fr-FR"/>
        </w:rPr>
        <w:t xml:space="preserve">, profil des risques et opportunités de développent des territoires </w:t>
      </w:r>
      <w:r>
        <w:rPr>
          <w:rFonts w:ascii="Times New Roman" w:eastAsia="Times New Roman" w:hAnsi="Times New Roman" w:cs="Times New Roman"/>
          <w:sz w:val="26"/>
          <w:szCs w:val="26"/>
          <w:lang w:eastAsia="fr-FR"/>
        </w:rPr>
        <w:t>de la RDC</w:t>
      </w:r>
      <w:r w:rsidRPr="00F66E4B">
        <w:rPr>
          <w:rFonts w:ascii="Times New Roman" w:eastAsia="Times New Roman" w:hAnsi="Times New Roman" w:cs="Times New Roman"/>
          <w:sz w:val="26"/>
          <w:szCs w:val="26"/>
          <w:lang w:eastAsia="fr-FR"/>
        </w:rPr>
        <w:t xml:space="preserve">       </w:t>
      </w:r>
    </w:p>
    <w:p w14:paraId="0079A97A" w14:textId="77777777" w:rsidR="006025CC" w:rsidRPr="00F66E4B" w:rsidRDefault="006025CC" w:rsidP="006025CC">
      <w:pPr>
        <w:spacing w:after="60" w:line="240" w:lineRule="auto"/>
        <w:ind w:right="-567"/>
        <w:jc w:val="both"/>
        <w:rPr>
          <w:rFonts w:ascii="Times New Roman" w:eastAsia="Times New Roman" w:hAnsi="Times New Roman" w:cs="Times New Roman"/>
          <w:sz w:val="26"/>
          <w:szCs w:val="26"/>
          <w:lang w:eastAsia="fr-FR"/>
        </w:rPr>
      </w:pPr>
      <w:r w:rsidRPr="00B36F51">
        <w:rPr>
          <w:rFonts w:ascii="Times New Roman" w:eastAsia="Times New Roman" w:hAnsi="Times New Roman" w:cs="Times New Roman"/>
          <w:b/>
          <w:sz w:val="26"/>
          <w:szCs w:val="26"/>
          <w:lang w:eastAsia="fr-FR"/>
        </w:rPr>
        <w:t xml:space="preserve">Chapitre </w:t>
      </w:r>
      <w:r>
        <w:rPr>
          <w:rFonts w:ascii="Times New Roman" w:eastAsia="Times New Roman" w:hAnsi="Times New Roman" w:cs="Times New Roman"/>
          <w:b/>
          <w:sz w:val="26"/>
          <w:szCs w:val="26"/>
          <w:lang w:eastAsia="fr-FR"/>
        </w:rPr>
        <w:t>4</w:t>
      </w:r>
      <w:r w:rsidRPr="00B36F51">
        <w:rPr>
          <w:rFonts w:ascii="Times New Roman" w:eastAsia="Times New Roman" w:hAnsi="Times New Roman" w:cs="Times New Roman"/>
          <w:b/>
          <w:sz w:val="26"/>
          <w:szCs w:val="26"/>
          <w:lang w:eastAsia="fr-FR"/>
        </w:rPr>
        <w:t xml:space="preserve"> :</w:t>
      </w:r>
      <w:r w:rsidRPr="00F66E4B">
        <w:rPr>
          <w:rFonts w:ascii="Times New Roman" w:eastAsia="Times New Roman" w:hAnsi="Times New Roman" w:cs="Times New Roman"/>
          <w:sz w:val="26"/>
          <w:szCs w:val="26"/>
          <w:lang w:eastAsia="fr-FR"/>
        </w:rPr>
        <w:t xml:space="preserve"> </w:t>
      </w:r>
      <w:r>
        <w:rPr>
          <w:rFonts w:ascii="Times New Roman" w:eastAsia="Times New Roman" w:hAnsi="Times New Roman" w:cs="Times New Roman"/>
          <w:sz w:val="26"/>
          <w:szCs w:val="26"/>
          <w:lang w:eastAsia="fr-FR"/>
        </w:rPr>
        <w:t xml:space="preserve">Politique </w:t>
      </w:r>
      <w:r w:rsidRPr="00F66E4B">
        <w:rPr>
          <w:rFonts w:ascii="Times New Roman" w:eastAsia="Times New Roman" w:hAnsi="Times New Roman" w:cs="Times New Roman"/>
          <w:sz w:val="26"/>
          <w:szCs w:val="26"/>
          <w:lang w:eastAsia="fr-FR"/>
        </w:rPr>
        <w:t xml:space="preserve">de la carte Scolaire et Universitaire </w:t>
      </w:r>
      <w:r>
        <w:rPr>
          <w:rFonts w:ascii="Times New Roman" w:eastAsia="Times New Roman" w:hAnsi="Times New Roman" w:cs="Times New Roman"/>
          <w:sz w:val="26"/>
          <w:szCs w:val="26"/>
          <w:lang w:eastAsia="fr-FR"/>
        </w:rPr>
        <w:t>en RDC</w:t>
      </w:r>
    </w:p>
    <w:p w14:paraId="56676764" w14:textId="77777777" w:rsidR="006025CC" w:rsidRDefault="006025CC" w:rsidP="006025CC">
      <w:pPr>
        <w:spacing w:after="60" w:line="240" w:lineRule="auto"/>
        <w:rPr>
          <w:rFonts w:ascii="Calibri" w:eastAsia="Calibri" w:hAnsi="Calibri" w:cs="Calibri"/>
          <w:strike/>
          <w:color w:val="FF0000"/>
          <w:kern w:val="2"/>
          <w:sz w:val="10"/>
          <w:szCs w:val="26"/>
          <w14:ligatures w14:val="standardContextual"/>
        </w:rPr>
      </w:pPr>
      <w:r>
        <w:rPr>
          <w:rFonts w:ascii="Calibri" w:eastAsia="Calibri" w:hAnsi="Calibri" w:cs="Calibri"/>
          <w:strike/>
          <w:color w:val="FF0000"/>
          <w:kern w:val="2"/>
          <w:sz w:val="10"/>
          <w:szCs w:val="26"/>
          <w14:ligatures w14:val="standardContextual"/>
        </w:rPr>
        <w:br w:type="page"/>
      </w:r>
    </w:p>
    <w:p w14:paraId="25EAA2E6" w14:textId="35781524" w:rsidR="00B0676B" w:rsidRDefault="00B0676B"/>
    <w:p w14:paraId="5ACFD9C6" w14:textId="77777777" w:rsidR="00B0676B" w:rsidRDefault="00B0676B"/>
    <w:sectPr w:rsidR="00B067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809E8" w14:textId="77777777" w:rsidR="00125784" w:rsidRDefault="00125784" w:rsidP="006025CC">
      <w:pPr>
        <w:spacing w:after="0" w:line="240" w:lineRule="auto"/>
      </w:pPr>
      <w:r>
        <w:separator/>
      </w:r>
    </w:p>
  </w:endnote>
  <w:endnote w:type="continuationSeparator" w:id="0">
    <w:p w14:paraId="6C1406D1" w14:textId="77777777" w:rsidR="00125784" w:rsidRDefault="00125784" w:rsidP="00602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B2834" w14:textId="77777777" w:rsidR="00125784" w:rsidRDefault="00125784" w:rsidP="006025CC">
      <w:pPr>
        <w:spacing w:after="0" w:line="240" w:lineRule="auto"/>
      </w:pPr>
      <w:r>
        <w:separator/>
      </w:r>
    </w:p>
  </w:footnote>
  <w:footnote w:type="continuationSeparator" w:id="0">
    <w:p w14:paraId="39C383C6" w14:textId="77777777" w:rsidR="00125784" w:rsidRDefault="00125784" w:rsidP="006025CC">
      <w:pPr>
        <w:spacing w:after="0" w:line="240" w:lineRule="auto"/>
      </w:pPr>
      <w:r>
        <w:continuationSeparator/>
      </w:r>
    </w:p>
  </w:footnote>
  <w:footnote w:id="1">
    <w:p w14:paraId="57F63867" w14:textId="77777777" w:rsidR="006025CC" w:rsidRDefault="006025CC" w:rsidP="006025CC">
      <w:pPr>
        <w:pStyle w:val="Notedebasdepage"/>
        <w:ind w:right="-709"/>
      </w:pPr>
      <w:r>
        <w:rPr>
          <w:rStyle w:val="Appelnotedebasdep"/>
        </w:rPr>
        <w:footnoteRef/>
      </w:r>
      <w:r>
        <w:t xml:space="preserve"> DIGE/EDU-NC : Direction de l’Information pour la Gestion de l’Education du Ministère de l’Education Nationale et Nouvelle Citoyenneté. DEP/ESU : Direction d’Etude et Planification de l’Enseignement Supérieur</w:t>
      </w:r>
    </w:p>
  </w:footnote>
  <w:footnote w:id="2">
    <w:p w14:paraId="1BDE9AE4" w14:textId="77777777" w:rsidR="006025CC" w:rsidRDefault="006025CC" w:rsidP="006025CC">
      <w:pPr>
        <w:pStyle w:val="Notedebasdepage"/>
      </w:pPr>
      <w:r>
        <w:rPr>
          <w:rStyle w:val="Appelnotedebasdep"/>
        </w:rPr>
        <w:footnoteRef/>
      </w:r>
      <w:r>
        <w:t xml:space="preserve"> En référence de la Revue littérature du présent travail, page </w:t>
      </w:r>
    </w:p>
  </w:footnote>
  <w:footnote w:id="3">
    <w:p w14:paraId="45E8DDA4" w14:textId="77777777" w:rsidR="006025CC" w:rsidRDefault="006025CC" w:rsidP="006025CC">
      <w:pPr>
        <w:pStyle w:val="Notedebasdepage"/>
      </w:pPr>
      <w:r>
        <w:rPr>
          <w:rStyle w:val="Appelnotedebasdep"/>
        </w:rPr>
        <w:footnoteRef/>
      </w:r>
      <w:r>
        <w:t xml:space="preserve"> </w:t>
      </w:r>
      <w:r w:rsidRPr="00390FF7">
        <w:rPr>
          <w:b/>
          <w:sz w:val="16"/>
        </w:rPr>
        <w:t>DINACOPE :</w:t>
      </w:r>
      <w:r w:rsidRPr="00390FF7">
        <w:rPr>
          <w:sz w:val="16"/>
        </w:rPr>
        <w:t xml:space="preserve"> </w:t>
      </w:r>
      <w:r w:rsidRPr="00390FF7">
        <w:rPr>
          <w:sz w:val="14"/>
        </w:rPr>
        <w:t xml:space="preserve">DIRECTION </w:t>
      </w:r>
      <w:proofErr w:type="gramStart"/>
      <w:r w:rsidRPr="00390FF7">
        <w:rPr>
          <w:sz w:val="14"/>
        </w:rPr>
        <w:t>NATIONALE  DE</w:t>
      </w:r>
      <w:proofErr w:type="gramEnd"/>
      <w:r w:rsidRPr="00390FF7">
        <w:rPr>
          <w:sz w:val="14"/>
        </w:rPr>
        <w:t xml:space="preserve"> CONTRÖLE DE LA PREPARATION DE LA PAIE-MAITRISE DES EFFECTIFS DES ENSEIGNANTS ET DU PERSONNEL ADMINISTRATIF DES ETABLISSEMENTS SCOLAIRES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54736"/>
    <w:multiLevelType w:val="hybridMultilevel"/>
    <w:tmpl w:val="6B6C81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B57DEA"/>
    <w:multiLevelType w:val="hybridMultilevel"/>
    <w:tmpl w:val="3DD69EC2"/>
    <w:lvl w:ilvl="0" w:tplc="2DE0478C">
      <w:start w:val="1"/>
      <w:numFmt w:val="bullet"/>
      <w:lvlText w:val="•"/>
      <w:lvlJc w:val="left"/>
      <w:pPr>
        <w:ind w:left="1440" w:hanging="360"/>
      </w:pPr>
      <w:rPr>
        <w:rFonts w:ascii="Arial" w:hAnsi="Arial" w:hint="default"/>
      </w:rPr>
    </w:lvl>
    <w:lvl w:ilvl="1" w:tplc="240C0003" w:tentative="1">
      <w:start w:val="1"/>
      <w:numFmt w:val="bullet"/>
      <w:lvlText w:val="o"/>
      <w:lvlJc w:val="left"/>
      <w:pPr>
        <w:ind w:left="2160" w:hanging="360"/>
      </w:pPr>
      <w:rPr>
        <w:rFonts w:ascii="Courier New" w:hAnsi="Courier New" w:cs="Courier New" w:hint="default"/>
      </w:rPr>
    </w:lvl>
    <w:lvl w:ilvl="2" w:tplc="240C0005" w:tentative="1">
      <w:start w:val="1"/>
      <w:numFmt w:val="bullet"/>
      <w:lvlText w:val=""/>
      <w:lvlJc w:val="left"/>
      <w:pPr>
        <w:ind w:left="2880" w:hanging="360"/>
      </w:pPr>
      <w:rPr>
        <w:rFonts w:ascii="Wingdings" w:hAnsi="Wingdings" w:hint="default"/>
      </w:rPr>
    </w:lvl>
    <w:lvl w:ilvl="3" w:tplc="240C0001">
      <w:start w:val="1"/>
      <w:numFmt w:val="bullet"/>
      <w:lvlText w:val=""/>
      <w:lvlJc w:val="left"/>
      <w:pPr>
        <w:ind w:left="3600" w:hanging="360"/>
      </w:pPr>
      <w:rPr>
        <w:rFonts w:ascii="Symbol" w:hAnsi="Symbol" w:hint="default"/>
      </w:rPr>
    </w:lvl>
    <w:lvl w:ilvl="4" w:tplc="240C0003" w:tentative="1">
      <w:start w:val="1"/>
      <w:numFmt w:val="bullet"/>
      <w:lvlText w:val="o"/>
      <w:lvlJc w:val="left"/>
      <w:pPr>
        <w:ind w:left="4320" w:hanging="360"/>
      </w:pPr>
      <w:rPr>
        <w:rFonts w:ascii="Courier New" w:hAnsi="Courier New" w:cs="Courier New" w:hint="default"/>
      </w:rPr>
    </w:lvl>
    <w:lvl w:ilvl="5" w:tplc="240C0005" w:tentative="1">
      <w:start w:val="1"/>
      <w:numFmt w:val="bullet"/>
      <w:lvlText w:val=""/>
      <w:lvlJc w:val="left"/>
      <w:pPr>
        <w:ind w:left="5040" w:hanging="360"/>
      </w:pPr>
      <w:rPr>
        <w:rFonts w:ascii="Wingdings" w:hAnsi="Wingdings" w:hint="default"/>
      </w:rPr>
    </w:lvl>
    <w:lvl w:ilvl="6" w:tplc="240C0001" w:tentative="1">
      <w:start w:val="1"/>
      <w:numFmt w:val="bullet"/>
      <w:lvlText w:val=""/>
      <w:lvlJc w:val="left"/>
      <w:pPr>
        <w:ind w:left="5760" w:hanging="360"/>
      </w:pPr>
      <w:rPr>
        <w:rFonts w:ascii="Symbol" w:hAnsi="Symbol" w:hint="default"/>
      </w:rPr>
    </w:lvl>
    <w:lvl w:ilvl="7" w:tplc="240C0003" w:tentative="1">
      <w:start w:val="1"/>
      <w:numFmt w:val="bullet"/>
      <w:lvlText w:val="o"/>
      <w:lvlJc w:val="left"/>
      <w:pPr>
        <w:ind w:left="6480" w:hanging="360"/>
      </w:pPr>
      <w:rPr>
        <w:rFonts w:ascii="Courier New" w:hAnsi="Courier New" w:cs="Courier New" w:hint="default"/>
      </w:rPr>
    </w:lvl>
    <w:lvl w:ilvl="8" w:tplc="240C0005" w:tentative="1">
      <w:start w:val="1"/>
      <w:numFmt w:val="bullet"/>
      <w:lvlText w:val=""/>
      <w:lvlJc w:val="left"/>
      <w:pPr>
        <w:ind w:left="7200" w:hanging="360"/>
      </w:pPr>
      <w:rPr>
        <w:rFonts w:ascii="Wingdings" w:hAnsi="Wingdings" w:hint="default"/>
      </w:rPr>
    </w:lvl>
  </w:abstractNum>
  <w:abstractNum w:abstractNumId="2" w15:restartNumberingAfterBreak="0">
    <w:nsid w:val="52930D8A"/>
    <w:multiLevelType w:val="hybridMultilevel"/>
    <w:tmpl w:val="20466152"/>
    <w:lvl w:ilvl="0" w:tplc="1E74A762">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D82D2A"/>
    <w:multiLevelType w:val="hybridMultilevel"/>
    <w:tmpl w:val="B1743A6A"/>
    <w:lvl w:ilvl="0" w:tplc="B9D6F9AA">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4" w15:restartNumberingAfterBreak="0">
    <w:nsid w:val="61973742"/>
    <w:multiLevelType w:val="hybridMultilevel"/>
    <w:tmpl w:val="BB88C7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432292"/>
    <w:multiLevelType w:val="hybridMultilevel"/>
    <w:tmpl w:val="C2C21BB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69A7CEF"/>
    <w:multiLevelType w:val="hybridMultilevel"/>
    <w:tmpl w:val="5D12DCC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6BB37411"/>
    <w:multiLevelType w:val="hybridMultilevel"/>
    <w:tmpl w:val="3A4623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CC34E9D"/>
    <w:multiLevelType w:val="hybridMultilevel"/>
    <w:tmpl w:val="2E141E4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770B4595"/>
    <w:multiLevelType w:val="multilevel"/>
    <w:tmpl w:val="487C535A"/>
    <w:lvl w:ilvl="0">
      <w:numFmt w:val="decimal"/>
      <w:lvlText w:val="%1."/>
      <w:lvlJc w:val="left"/>
      <w:pPr>
        <w:ind w:left="780" w:hanging="780"/>
      </w:pPr>
      <w:rPr>
        <w:rFonts w:hint="default"/>
      </w:rPr>
    </w:lvl>
    <w:lvl w:ilvl="1">
      <w:start w:val="6"/>
      <w:numFmt w:val="decimal"/>
      <w:lvlText w:val="%1.%2."/>
      <w:lvlJc w:val="left"/>
      <w:pPr>
        <w:ind w:left="1014" w:hanging="780"/>
      </w:pPr>
      <w:rPr>
        <w:rFonts w:hint="default"/>
      </w:rPr>
    </w:lvl>
    <w:lvl w:ilvl="2">
      <w:start w:val="2"/>
      <w:numFmt w:val="decimal"/>
      <w:lvlText w:val="%1.%2.%3."/>
      <w:lvlJc w:val="left"/>
      <w:pPr>
        <w:ind w:left="1248" w:hanging="780"/>
      </w:pPr>
      <w:rPr>
        <w:rFonts w:hint="default"/>
      </w:rPr>
    </w:lvl>
    <w:lvl w:ilvl="3">
      <w:start w:val="1"/>
      <w:numFmt w:val="decimal"/>
      <w:lvlText w:val="%1.%2.%3.%4."/>
      <w:lvlJc w:val="left"/>
      <w:pPr>
        <w:ind w:left="1782" w:hanging="1080"/>
      </w:pPr>
      <w:rPr>
        <w:rFonts w:hint="default"/>
      </w:rPr>
    </w:lvl>
    <w:lvl w:ilvl="4">
      <w:start w:val="1"/>
      <w:numFmt w:val="decimal"/>
      <w:lvlText w:val="%1.%2.%3.%4.%5."/>
      <w:lvlJc w:val="left"/>
      <w:pPr>
        <w:ind w:left="2016" w:hanging="1080"/>
      </w:pPr>
      <w:rPr>
        <w:rFonts w:hint="default"/>
      </w:rPr>
    </w:lvl>
    <w:lvl w:ilvl="5">
      <w:start w:val="1"/>
      <w:numFmt w:val="decimal"/>
      <w:lvlText w:val="%1.%2.%3.%4.%5.%6."/>
      <w:lvlJc w:val="left"/>
      <w:pPr>
        <w:ind w:left="2610" w:hanging="1440"/>
      </w:pPr>
      <w:rPr>
        <w:rFonts w:hint="default"/>
      </w:rPr>
    </w:lvl>
    <w:lvl w:ilvl="6">
      <w:start w:val="1"/>
      <w:numFmt w:val="decimal"/>
      <w:lvlText w:val="%1.%2.%3.%4.%5.%6.%7."/>
      <w:lvlJc w:val="left"/>
      <w:pPr>
        <w:ind w:left="2844" w:hanging="1440"/>
      </w:pPr>
      <w:rPr>
        <w:rFonts w:hint="default"/>
      </w:rPr>
    </w:lvl>
    <w:lvl w:ilvl="7">
      <w:start w:val="1"/>
      <w:numFmt w:val="decimal"/>
      <w:lvlText w:val="%1.%2.%3.%4.%5.%6.%7.%8."/>
      <w:lvlJc w:val="left"/>
      <w:pPr>
        <w:ind w:left="3438" w:hanging="1800"/>
      </w:pPr>
      <w:rPr>
        <w:rFonts w:hint="default"/>
      </w:rPr>
    </w:lvl>
    <w:lvl w:ilvl="8">
      <w:start w:val="1"/>
      <w:numFmt w:val="decimal"/>
      <w:lvlText w:val="%1.%2.%3.%4.%5.%6.%7.%8.%9."/>
      <w:lvlJc w:val="left"/>
      <w:pPr>
        <w:ind w:left="3672" w:hanging="1800"/>
      </w:pPr>
      <w:rPr>
        <w:rFonts w:hint="default"/>
      </w:rPr>
    </w:lvl>
  </w:abstractNum>
  <w:abstractNum w:abstractNumId="10" w15:restartNumberingAfterBreak="0">
    <w:nsid w:val="7C3A0A52"/>
    <w:multiLevelType w:val="multilevel"/>
    <w:tmpl w:val="83C80FEA"/>
    <w:lvl w:ilvl="0">
      <w:start w:val="1"/>
      <w:numFmt w:val="decimal"/>
      <w:lvlText w:val="%1."/>
      <w:lvlJc w:val="left"/>
      <w:pPr>
        <w:ind w:left="840" w:hanging="48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num w:numId="1">
    <w:abstractNumId w:val="1"/>
  </w:num>
  <w:num w:numId="2">
    <w:abstractNumId w:val="10"/>
  </w:num>
  <w:num w:numId="3">
    <w:abstractNumId w:val="6"/>
  </w:num>
  <w:num w:numId="4">
    <w:abstractNumId w:val="5"/>
  </w:num>
  <w:num w:numId="5">
    <w:abstractNumId w:val="4"/>
  </w:num>
  <w:num w:numId="6">
    <w:abstractNumId w:val="0"/>
  </w:num>
  <w:num w:numId="7">
    <w:abstractNumId w:val="7"/>
  </w:num>
  <w:num w:numId="8">
    <w:abstractNumId w:val="8"/>
  </w:num>
  <w:num w:numId="9">
    <w:abstractNumId w:val="3"/>
  </w:num>
  <w:num w:numId="10">
    <w:abstractNumId w:val="9"/>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tilisateur Windows">
    <w15:presenceInfo w15:providerId="None" w15:userId="Utilisateur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6B"/>
    <w:rsid w:val="001076E0"/>
    <w:rsid w:val="00125784"/>
    <w:rsid w:val="006025CC"/>
    <w:rsid w:val="009C2F59"/>
    <w:rsid w:val="00B067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2CD25"/>
  <w15:chartTrackingRefBased/>
  <w15:docId w15:val="{CF655CEA-21D7-4E12-B3E2-880CE5F91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76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References,Bullets"/>
    <w:basedOn w:val="Normal"/>
    <w:link w:val="ParagraphedelisteCar"/>
    <w:uiPriority w:val="34"/>
    <w:qFormat/>
    <w:rsid w:val="00B0676B"/>
    <w:pPr>
      <w:ind w:left="720"/>
      <w:contextualSpacing/>
    </w:pPr>
  </w:style>
  <w:style w:type="character" w:customStyle="1" w:styleId="ParagraphedelisteCar">
    <w:name w:val="Paragraphe de liste Car"/>
    <w:aliases w:val="References Car,Bullets Car"/>
    <w:link w:val="Paragraphedeliste"/>
    <w:uiPriority w:val="34"/>
    <w:locked/>
    <w:rsid w:val="00B0676B"/>
  </w:style>
  <w:style w:type="paragraph" w:styleId="Notedebasdepage">
    <w:name w:val="footnote text"/>
    <w:aliases w:val="fn,ALTS FOOTNOTE,single space,Footnote Text Quote,FOOTNOTES,Note de bas de page2,Note de bas de page Car Car Car,Note de bas de page Car Car,Note de bas de page Car Car Car2,Footnote Text Char1,footnote text,Footnote Text1,ADB"/>
    <w:basedOn w:val="Normal"/>
    <w:link w:val="NotedebasdepageCar"/>
    <w:uiPriority w:val="99"/>
    <w:unhideWhenUsed/>
    <w:qFormat/>
    <w:rsid w:val="006025CC"/>
    <w:pPr>
      <w:spacing w:after="0" w:line="240" w:lineRule="auto"/>
    </w:pPr>
    <w:rPr>
      <w:sz w:val="20"/>
      <w:szCs w:val="20"/>
    </w:rPr>
  </w:style>
  <w:style w:type="character" w:customStyle="1" w:styleId="NotedebasdepageCar">
    <w:name w:val="Note de bas de page Car"/>
    <w:aliases w:val="fn Car,ALTS FOOTNOTE Car,single space Car,Footnote Text Quote Car,FOOTNOTES Car,Note de bas de page2 Car,Note de bas de page Car Car Car Car,Note de bas de page Car Car Car1,Note de bas de page Car Car Car2 Car,footnote text Car"/>
    <w:basedOn w:val="Policepardfaut"/>
    <w:link w:val="Notedebasdepage"/>
    <w:uiPriority w:val="99"/>
    <w:rsid w:val="006025CC"/>
    <w:rPr>
      <w:sz w:val="20"/>
      <w:szCs w:val="20"/>
    </w:rPr>
  </w:style>
  <w:style w:type="character" w:styleId="Appelnotedebasdep">
    <w:name w:val="footnote reference"/>
    <w:aliases w:val="Appel note de bas de page,ftref,16 Point,Superscript 6 Point,BVI fnr (文字) (文字) Char (文字) Char Char1 Char Char Char Char Char Char Char1 Char Char Char1 Char Char"/>
    <w:basedOn w:val="Policepardfaut"/>
    <w:uiPriority w:val="99"/>
    <w:unhideWhenUsed/>
    <w:qFormat/>
    <w:rsid w:val="006025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5493</Words>
  <Characters>30212</Characters>
  <Application>Microsoft Office Word</Application>
  <DocSecurity>0</DocSecurity>
  <Lines>251</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dc:creator>
  <cp:keywords/>
  <dc:description/>
  <cp:lastModifiedBy>Rodrigue</cp:lastModifiedBy>
  <cp:revision>2</cp:revision>
  <dcterms:created xsi:type="dcterms:W3CDTF">2025-04-15T14:41:00Z</dcterms:created>
  <dcterms:modified xsi:type="dcterms:W3CDTF">2025-04-15T15:15:00Z</dcterms:modified>
</cp:coreProperties>
</file>